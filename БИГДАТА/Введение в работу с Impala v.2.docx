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0"/>
      </w:tblGrid>
      <w:tr w:rsidR="005E209C" w:rsidTr="00395CBA">
        <w:trPr>
          <w:trHeight w:val="2880"/>
          <w:jc w:val="center"/>
        </w:trPr>
        <w:tc>
          <w:tcPr>
            <w:tcW w:w="5000" w:type="pct"/>
          </w:tcPr>
          <w:bookmarkStart w:id="0" w:name="_GoBack"/>
          <w:bookmarkEnd w:id="0"/>
          <w:p w:rsidR="005E209C" w:rsidRDefault="00B24385" w:rsidP="005E209C">
            <w:pPr>
              <w:pStyle w:val="a3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A4953ACA0C034829A0170D1AA92E58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r w:rsidR="005E209C">
                  <w:rPr>
                    <w:rFonts w:asciiTheme="majorHAnsi" w:eastAsiaTheme="majorEastAsia" w:hAnsiTheme="majorHAnsi" w:cstheme="majorBidi"/>
                    <w:caps/>
                    <w:lang w:eastAsia="en-US"/>
                  </w:rPr>
                  <w:t>АЛЬФА-БАНК</w:t>
                </w:r>
              </w:sdtContent>
            </w:sdt>
          </w:p>
        </w:tc>
      </w:tr>
      <w:tr w:rsidR="005E209C" w:rsidTr="00395CB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Название"/>
            <w:id w:val="15524250"/>
            <w:placeholder>
              <w:docPart w:val="F287F6BAC1674835AEB7C841E5761E7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5E209C" w:rsidRDefault="00CD79C4" w:rsidP="00CD79C4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Impala user guide</w:t>
                </w:r>
              </w:p>
            </w:tc>
          </w:sdtContent>
        </w:sdt>
      </w:tr>
      <w:tr w:rsidR="005E209C" w:rsidTr="00395CBA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Подзаголовок"/>
            <w:id w:val="15524255"/>
            <w:placeholder>
              <w:docPart w:val="7384A2E16D734280A6EA1AD74EDE491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5E209C" w:rsidRDefault="00CD79C4" w:rsidP="00CD79C4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D79C4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Введение в 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работу с </w:t>
                </w:r>
                <w:proofErr w:type="spellStart"/>
                <w:r w:rsidRPr="00CD79C4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Impala</w:t>
                </w:r>
                <w:proofErr w:type="spellEnd"/>
                <w:r w:rsidRPr="00CD79C4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для новых пользователей</w:t>
                </w:r>
              </w:p>
            </w:tc>
          </w:sdtContent>
        </w:sdt>
      </w:tr>
      <w:tr w:rsidR="005E209C" w:rsidTr="00395CBA">
        <w:trPr>
          <w:trHeight w:val="360"/>
          <w:jc w:val="center"/>
        </w:trPr>
        <w:tc>
          <w:tcPr>
            <w:tcW w:w="5000" w:type="pct"/>
            <w:vAlign w:val="center"/>
          </w:tcPr>
          <w:p w:rsidR="005E209C" w:rsidRDefault="005E209C" w:rsidP="00395CBA">
            <w:pPr>
              <w:pStyle w:val="a3"/>
              <w:jc w:val="center"/>
            </w:pPr>
          </w:p>
        </w:tc>
      </w:tr>
      <w:tr w:rsidR="005E209C" w:rsidTr="00395CBA">
        <w:trPr>
          <w:trHeight w:val="360"/>
          <w:jc w:val="center"/>
        </w:trPr>
        <w:tc>
          <w:tcPr>
            <w:tcW w:w="5000" w:type="pct"/>
            <w:vAlign w:val="center"/>
          </w:tcPr>
          <w:p w:rsidR="005E209C" w:rsidRDefault="005E209C" w:rsidP="00EC5AD1">
            <w:pPr>
              <w:pStyle w:val="a3"/>
              <w:jc w:val="center"/>
              <w:rPr>
                <w:b/>
                <w:bCs/>
              </w:rPr>
            </w:pPr>
          </w:p>
        </w:tc>
      </w:tr>
      <w:tr w:rsidR="005E209C" w:rsidTr="00395CBA">
        <w:trPr>
          <w:trHeight w:val="360"/>
          <w:jc w:val="center"/>
        </w:trPr>
        <w:tc>
          <w:tcPr>
            <w:tcW w:w="5000" w:type="pct"/>
            <w:vAlign w:val="center"/>
          </w:tcPr>
          <w:p w:rsidR="005E209C" w:rsidRDefault="005E209C" w:rsidP="00CD79C4">
            <w:pPr>
              <w:pStyle w:val="a3"/>
              <w:jc w:val="center"/>
              <w:rPr>
                <w:b/>
                <w:bCs/>
              </w:rPr>
            </w:pPr>
          </w:p>
        </w:tc>
      </w:tr>
    </w:tbl>
    <w:p w:rsidR="005E209C" w:rsidRDefault="005E209C" w:rsidP="005E209C"/>
    <w:p w:rsidR="005E209C" w:rsidRDefault="005E209C" w:rsidP="005E209C"/>
    <w:p w:rsidR="005E209C" w:rsidRDefault="005E209C" w:rsidP="005E209C"/>
    <w:p w:rsidR="005E209C" w:rsidRDefault="005E209C" w:rsidP="005E209C"/>
    <w:p w:rsidR="005E209C" w:rsidRDefault="005E209C" w:rsidP="005E209C"/>
    <w:p w:rsidR="005E209C" w:rsidRDefault="005E209C" w:rsidP="005E209C"/>
    <w:p w:rsidR="005E209C" w:rsidRDefault="005E209C" w:rsidP="005E209C"/>
    <w:p w:rsidR="005E209C" w:rsidRDefault="005E209C" w:rsidP="005E209C"/>
    <w:p w:rsidR="005E209C" w:rsidRDefault="005E209C" w:rsidP="005E209C"/>
    <w:p w:rsidR="005E209C" w:rsidRDefault="005E209C" w:rsidP="005E209C"/>
    <w:p w:rsidR="005E209C" w:rsidRDefault="005E209C" w:rsidP="005E209C"/>
    <w:p w:rsidR="005E209C" w:rsidRDefault="005E209C" w:rsidP="005E209C"/>
    <w:p w:rsidR="00CD79C4" w:rsidRDefault="00CD79C4" w:rsidP="005E209C"/>
    <w:p w:rsidR="005E209C" w:rsidRDefault="005E209C" w:rsidP="005E209C"/>
    <w:p w:rsidR="007D4217" w:rsidRDefault="007D4217" w:rsidP="005E209C"/>
    <w:p w:rsidR="005E209C" w:rsidRPr="007D4217" w:rsidRDefault="005E209C" w:rsidP="007D4217">
      <w:pPr>
        <w:jc w:val="center"/>
      </w:pPr>
    </w:p>
    <w:p w:rsidR="001100FB" w:rsidRDefault="001100FB" w:rsidP="001100FB">
      <w:pPr>
        <w:pStyle w:val="1"/>
        <w:rPr>
          <w:ins w:id="1" w:author="Windows User" w:date="2018-11-12T19:22:00Z"/>
          <w:rFonts w:eastAsia="Times New Roman"/>
          <w:lang w:eastAsia="ru-RU"/>
        </w:rPr>
      </w:pPr>
      <w:ins w:id="2" w:author="Windows User" w:date="2018-11-12T19:22:00Z">
        <w:r>
          <w:rPr>
            <w:rFonts w:eastAsia="Times New Roman"/>
            <w:lang w:eastAsia="ru-RU"/>
          </w:rPr>
          <w:lastRenderedPageBreak/>
          <w:t>История изменений документа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  <w:tblPrChange w:id="3" w:author="Кабанов Владимир" w:date="2018-11-13T00:55:00Z">
          <w:tblPr>
            <w:tblStyle w:val="a8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42"/>
        <w:gridCol w:w="1985"/>
        <w:gridCol w:w="4678"/>
        <w:gridCol w:w="1665"/>
        <w:tblGridChange w:id="4">
          <w:tblGrid>
            <w:gridCol w:w="1242"/>
            <w:gridCol w:w="1985"/>
            <w:gridCol w:w="3950"/>
            <w:gridCol w:w="2393"/>
          </w:tblGrid>
        </w:tblGridChange>
      </w:tblGrid>
      <w:tr w:rsidR="001100FB" w:rsidTr="00DB2EAF">
        <w:trPr>
          <w:ins w:id="5" w:author="Windows User" w:date="2018-11-12T19:22:00Z"/>
        </w:trPr>
        <w:tc>
          <w:tcPr>
            <w:tcW w:w="1242" w:type="dxa"/>
            <w:tcPrChange w:id="6" w:author="Кабанов Владимир" w:date="2018-11-13T00:55:00Z">
              <w:tcPr>
                <w:tcW w:w="1242" w:type="dxa"/>
              </w:tcPr>
            </w:tcPrChange>
          </w:tcPr>
          <w:p w:rsidR="001100FB" w:rsidRPr="00182B77" w:rsidRDefault="001100FB" w:rsidP="00182B77">
            <w:pPr>
              <w:rPr>
                <w:ins w:id="7" w:author="Windows User" w:date="2018-11-12T19:22:00Z"/>
                <w:b/>
                <w:i/>
                <w:lang w:eastAsia="ru-RU"/>
              </w:rPr>
            </w:pPr>
            <w:ins w:id="8" w:author="Windows User" w:date="2018-11-12T19:22:00Z">
              <w:r>
                <w:rPr>
                  <w:b/>
                  <w:i/>
                  <w:lang w:eastAsia="ru-RU"/>
                </w:rPr>
                <w:t>Версия</w:t>
              </w:r>
            </w:ins>
          </w:p>
        </w:tc>
        <w:tc>
          <w:tcPr>
            <w:tcW w:w="1985" w:type="dxa"/>
            <w:tcPrChange w:id="9" w:author="Кабанов Владимир" w:date="2018-11-13T00:55:00Z">
              <w:tcPr>
                <w:tcW w:w="1985" w:type="dxa"/>
              </w:tcPr>
            </w:tcPrChange>
          </w:tcPr>
          <w:p w:rsidR="001100FB" w:rsidRPr="00182B77" w:rsidRDefault="001100FB" w:rsidP="00182B77">
            <w:pPr>
              <w:rPr>
                <w:ins w:id="10" w:author="Windows User" w:date="2018-11-12T19:22:00Z"/>
                <w:b/>
                <w:i/>
                <w:lang w:eastAsia="ru-RU"/>
              </w:rPr>
            </w:pPr>
            <w:ins w:id="11" w:author="Windows User" w:date="2018-11-12T19:22:00Z">
              <w:r>
                <w:rPr>
                  <w:b/>
                  <w:i/>
                  <w:lang w:eastAsia="ru-RU"/>
                </w:rPr>
                <w:t>Дата</w:t>
              </w:r>
            </w:ins>
          </w:p>
        </w:tc>
        <w:tc>
          <w:tcPr>
            <w:tcW w:w="4678" w:type="dxa"/>
            <w:tcPrChange w:id="12" w:author="Кабанов Владимир" w:date="2018-11-13T00:55:00Z">
              <w:tcPr>
                <w:tcW w:w="3950" w:type="dxa"/>
              </w:tcPr>
            </w:tcPrChange>
          </w:tcPr>
          <w:p w:rsidR="001100FB" w:rsidRPr="00182B77" w:rsidRDefault="001100FB" w:rsidP="00182B77">
            <w:pPr>
              <w:rPr>
                <w:ins w:id="13" w:author="Windows User" w:date="2018-11-12T19:22:00Z"/>
                <w:b/>
                <w:i/>
                <w:lang w:eastAsia="ru-RU"/>
              </w:rPr>
            </w:pPr>
            <w:ins w:id="14" w:author="Windows User" w:date="2018-11-12T19:22:00Z">
              <w:r>
                <w:rPr>
                  <w:b/>
                  <w:i/>
                  <w:lang w:eastAsia="ru-RU"/>
                </w:rPr>
                <w:t>Описание изменений</w:t>
              </w:r>
            </w:ins>
          </w:p>
        </w:tc>
        <w:tc>
          <w:tcPr>
            <w:tcW w:w="1665" w:type="dxa"/>
            <w:tcPrChange w:id="15" w:author="Кабанов Владимир" w:date="2018-11-13T00:55:00Z">
              <w:tcPr>
                <w:tcW w:w="2393" w:type="dxa"/>
              </w:tcPr>
            </w:tcPrChange>
          </w:tcPr>
          <w:p w:rsidR="001100FB" w:rsidRPr="00182B77" w:rsidRDefault="001100FB" w:rsidP="00182B77">
            <w:pPr>
              <w:rPr>
                <w:ins w:id="16" w:author="Windows User" w:date="2018-11-12T19:22:00Z"/>
                <w:b/>
                <w:i/>
                <w:lang w:eastAsia="ru-RU"/>
              </w:rPr>
            </w:pPr>
            <w:ins w:id="17" w:author="Windows User" w:date="2018-11-12T19:22:00Z">
              <w:r>
                <w:rPr>
                  <w:b/>
                  <w:i/>
                  <w:lang w:eastAsia="ru-RU"/>
                </w:rPr>
                <w:t>Автор</w:t>
              </w:r>
            </w:ins>
          </w:p>
        </w:tc>
      </w:tr>
      <w:tr w:rsidR="001100FB" w:rsidTr="00DB2EAF">
        <w:trPr>
          <w:ins w:id="18" w:author="Windows User" w:date="2018-11-12T19:22:00Z"/>
        </w:trPr>
        <w:tc>
          <w:tcPr>
            <w:tcW w:w="1242" w:type="dxa"/>
            <w:tcPrChange w:id="19" w:author="Кабанов Владимир" w:date="2018-11-13T00:55:00Z">
              <w:tcPr>
                <w:tcW w:w="1242" w:type="dxa"/>
              </w:tcPr>
            </w:tcPrChange>
          </w:tcPr>
          <w:p w:rsidR="001100FB" w:rsidRDefault="001100FB" w:rsidP="00182B77">
            <w:pPr>
              <w:rPr>
                <w:ins w:id="20" w:author="Windows User" w:date="2018-11-12T19:22:00Z"/>
                <w:lang w:eastAsia="ru-RU"/>
              </w:rPr>
            </w:pPr>
            <w:ins w:id="21" w:author="Windows User" w:date="2018-11-12T19:22:00Z">
              <w:r>
                <w:rPr>
                  <w:lang w:eastAsia="ru-RU"/>
                </w:rPr>
                <w:t>0.1</w:t>
              </w:r>
            </w:ins>
          </w:p>
        </w:tc>
        <w:tc>
          <w:tcPr>
            <w:tcW w:w="1985" w:type="dxa"/>
            <w:tcPrChange w:id="22" w:author="Кабанов Владимир" w:date="2018-11-13T00:55:00Z">
              <w:tcPr>
                <w:tcW w:w="1985" w:type="dxa"/>
              </w:tcPr>
            </w:tcPrChange>
          </w:tcPr>
          <w:p w:rsidR="001100FB" w:rsidRDefault="001100FB" w:rsidP="00182B77">
            <w:pPr>
              <w:rPr>
                <w:ins w:id="23" w:author="Windows User" w:date="2018-11-12T19:22:00Z"/>
                <w:lang w:eastAsia="ru-RU"/>
              </w:rPr>
            </w:pPr>
            <w:ins w:id="24" w:author="Windows User" w:date="2018-11-12T19:22:00Z">
              <w:r>
                <w:rPr>
                  <w:lang w:eastAsia="ru-RU"/>
                </w:rPr>
                <w:t>23.07.2018</w:t>
              </w:r>
            </w:ins>
          </w:p>
        </w:tc>
        <w:tc>
          <w:tcPr>
            <w:tcW w:w="4678" w:type="dxa"/>
            <w:tcPrChange w:id="25" w:author="Кабанов Владимир" w:date="2018-11-13T00:55:00Z">
              <w:tcPr>
                <w:tcW w:w="3950" w:type="dxa"/>
              </w:tcPr>
            </w:tcPrChange>
          </w:tcPr>
          <w:p w:rsidR="001100FB" w:rsidRDefault="001100FB" w:rsidP="00182B77">
            <w:pPr>
              <w:rPr>
                <w:ins w:id="26" w:author="Windows User" w:date="2018-11-12T19:22:00Z"/>
                <w:lang w:eastAsia="ru-RU"/>
              </w:rPr>
            </w:pPr>
            <w:ins w:id="27" w:author="Windows User" w:date="2018-11-12T19:22:00Z">
              <w:r>
                <w:rPr>
                  <w:lang w:eastAsia="ru-RU"/>
                </w:rPr>
                <w:t>Первоначальная версия</w:t>
              </w:r>
            </w:ins>
          </w:p>
        </w:tc>
        <w:tc>
          <w:tcPr>
            <w:tcW w:w="1665" w:type="dxa"/>
            <w:tcPrChange w:id="28" w:author="Кабанов Владимир" w:date="2018-11-13T00:55:00Z">
              <w:tcPr>
                <w:tcW w:w="2393" w:type="dxa"/>
              </w:tcPr>
            </w:tcPrChange>
          </w:tcPr>
          <w:p w:rsidR="001100FB" w:rsidRDefault="001100FB" w:rsidP="00182B77">
            <w:pPr>
              <w:rPr>
                <w:ins w:id="29" w:author="Windows User" w:date="2018-11-12T19:22:00Z"/>
                <w:lang w:eastAsia="ru-RU"/>
              </w:rPr>
            </w:pPr>
            <w:ins w:id="30" w:author="Windows User" w:date="2018-11-12T19:22:00Z">
              <w:r>
                <w:rPr>
                  <w:lang w:eastAsia="ru-RU"/>
                </w:rPr>
                <w:t>Кабанов В.</w:t>
              </w:r>
            </w:ins>
          </w:p>
        </w:tc>
      </w:tr>
      <w:tr w:rsidR="001100FB" w:rsidTr="00DB2EAF">
        <w:trPr>
          <w:ins w:id="31" w:author="Windows User" w:date="2018-11-12T19:22:00Z"/>
        </w:trPr>
        <w:tc>
          <w:tcPr>
            <w:tcW w:w="1242" w:type="dxa"/>
            <w:tcPrChange w:id="32" w:author="Кабанов Владимир" w:date="2018-11-13T00:55:00Z">
              <w:tcPr>
                <w:tcW w:w="1242" w:type="dxa"/>
              </w:tcPr>
            </w:tcPrChange>
          </w:tcPr>
          <w:p w:rsidR="001100FB" w:rsidRDefault="001100FB" w:rsidP="00182B77">
            <w:pPr>
              <w:rPr>
                <w:ins w:id="33" w:author="Windows User" w:date="2018-11-12T19:22:00Z"/>
                <w:lang w:eastAsia="ru-RU"/>
              </w:rPr>
            </w:pPr>
            <w:ins w:id="34" w:author="Windows User" w:date="2018-11-12T19:22:00Z">
              <w:r>
                <w:rPr>
                  <w:lang w:eastAsia="ru-RU"/>
                </w:rPr>
                <w:t>0.2</w:t>
              </w:r>
            </w:ins>
          </w:p>
        </w:tc>
        <w:tc>
          <w:tcPr>
            <w:tcW w:w="1985" w:type="dxa"/>
            <w:tcPrChange w:id="35" w:author="Кабанов Владимир" w:date="2018-11-13T00:55:00Z">
              <w:tcPr>
                <w:tcW w:w="1985" w:type="dxa"/>
              </w:tcPr>
            </w:tcPrChange>
          </w:tcPr>
          <w:p w:rsidR="001100FB" w:rsidRDefault="001100FB" w:rsidP="00182B77">
            <w:pPr>
              <w:rPr>
                <w:ins w:id="36" w:author="Windows User" w:date="2018-11-12T19:22:00Z"/>
                <w:lang w:eastAsia="ru-RU"/>
              </w:rPr>
            </w:pPr>
            <w:ins w:id="37" w:author="Windows User" w:date="2018-11-12T19:22:00Z">
              <w:r>
                <w:rPr>
                  <w:lang w:eastAsia="ru-RU"/>
                </w:rPr>
                <w:t>12.11.2018</w:t>
              </w:r>
            </w:ins>
          </w:p>
        </w:tc>
        <w:tc>
          <w:tcPr>
            <w:tcW w:w="4678" w:type="dxa"/>
            <w:tcPrChange w:id="38" w:author="Кабанов Владимир" w:date="2018-11-13T00:55:00Z">
              <w:tcPr>
                <w:tcW w:w="3950" w:type="dxa"/>
              </w:tcPr>
            </w:tcPrChange>
          </w:tcPr>
          <w:p w:rsidR="001100FB" w:rsidRPr="00DB2EAF" w:rsidRDefault="00DB2EAF" w:rsidP="00182B77">
            <w:pPr>
              <w:rPr>
                <w:ins w:id="39" w:author="Windows User" w:date="2018-11-12T19:22:00Z"/>
                <w:lang w:eastAsia="ru-RU"/>
              </w:rPr>
            </w:pPr>
            <w:ins w:id="40" w:author="Кабанов Владимир" w:date="2018-11-13T00:55:00Z">
              <w:r>
                <w:rPr>
                  <w:lang w:eastAsia="ru-RU"/>
                </w:rPr>
                <w:t>Добавлен раздел «Как писать производительные запросы». Исправлены опечатки. Увеличен масштаб рисунков.</w:t>
              </w:r>
            </w:ins>
          </w:p>
        </w:tc>
        <w:tc>
          <w:tcPr>
            <w:tcW w:w="1665" w:type="dxa"/>
            <w:tcPrChange w:id="41" w:author="Кабанов Владимир" w:date="2018-11-13T00:55:00Z">
              <w:tcPr>
                <w:tcW w:w="2393" w:type="dxa"/>
              </w:tcPr>
            </w:tcPrChange>
          </w:tcPr>
          <w:p w:rsidR="001100FB" w:rsidRDefault="001100FB" w:rsidP="00182B77">
            <w:pPr>
              <w:rPr>
                <w:ins w:id="42" w:author="Windows User" w:date="2018-11-12T19:22:00Z"/>
                <w:lang w:eastAsia="ru-RU"/>
              </w:rPr>
            </w:pPr>
            <w:ins w:id="43" w:author="Windows User" w:date="2018-11-12T19:22:00Z">
              <w:r>
                <w:rPr>
                  <w:lang w:eastAsia="ru-RU"/>
                </w:rPr>
                <w:t>Кабанов В.</w:t>
              </w:r>
            </w:ins>
          </w:p>
        </w:tc>
      </w:tr>
    </w:tbl>
    <w:p w:rsidR="00CD79C4" w:rsidDel="001100FB" w:rsidRDefault="00CD79C4" w:rsidP="005E64F2">
      <w:pPr>
        <w:pStyle w:val="1"/>
        <w:rPr>
          <w:del w:id="44" w:author="Windows User" w:date="2018-11-12T19:23:00Z"/>
          <w:rFonts w:eastAsia="Times New Roman"/>
          <w:lang w:eastAsia="ru-RU"/>
        </w:rPr>
      </w:pPr>
    </w:p>
    <w:p w:rsidR="005E64F2" w:rsidRDefault="005E64F2" w:rsidP="005E64F2">
      <w:pPr>
        <w:pStyle w:val="1"/>
        <w:rPr>
          <w:rFonts w:eastAsia="Times New Roman"/>
          <w:lang w:eastAsia="ru-RU"/>
        </w:rPr>
      </w:pPr>
      <w:r w:rsidRPr="0037358D">
        <w:rPr>
          <w:rFonts w:eastAsia="Times New Roman"/>
          <w:lang w:eastAsia="ru-RU"/>
        </w:rPr>
        <w:t>Введение</w:t>
      </w:r>
    </w:p>
    <w:p w:rsidR="00BA12B2" w:rsidRPr="00CD79C4" w:rsidRDefault="00BA12B2" w:rsidP="00BA12B2">
      <w:pPr>
        <w:rPr>
          <w:lang w:eastAsia="ru-RU"/>
        </w:rPr>
      </w:pPr>
      <w:r>
        <w:rPr>
          <w:lang w:eastAsia="ru-RU"/>
        </w:rPr>
        <w:t xml:space="preserve">В документе описаны особенности и ограничения работы с </w:t>
      </w:r>
      <w:r>
        <w:rPr>
          <w:lang w:val="en-US" w:eastAsia="ru-RU"/>
        </w:rPr>
        <w:t>Impala</w:t>
      </w:r>
      <w:r>
        <w:rPr>
          <w:lang w:eastAsia="ru-RU"/>
        </w:rPr>
        <w:t xml:space="preserve">, в частности в сравнении с </w:t>
      </w:r>
      <w:r>
        <w:rPr>
          <w:lang w:val="en-US" w:eastAsia="ru-RU"/>
        </w:rPr>
        <w:t>Hive</w:t>
      </w:r>
      <w:r w:rsidRPr="00BA12B2">
        <w:rPr>
          <w:lang w:eastAsia="ru-RU"/>
        </w:rPr>
        <w:t>.</w:t>
      </w:r>
      <w:r w:rsidR="00CD79C4" w:rsidRPr="00CD79C4">
        <w:rPr>
          <w:lang w:eastAsia="ru-RU"/>
        </w:rPr>
        <w:t xml:space="preserve"> </w:t>
      </w:r>
      <w:r w:rsidR="00CD79C4">
        <w:rPr>
          <w:lang w:eastAsia="ru-RU"/>
        </w:rPr>
        <w:t xml:space="preserve">Также описаны случаи, когда следует применять </w:t>
      </w:r>
      <w:r w:rsidR="00CD79C4">
        <w:rPr>
          <w:lang w:val="en-US" w:eastAsia="ru-RU"/>
        </w:rPr>
        <w:t>Impala</w:t>
      </w:r>
      <w:r w:rsidR="00CD79C4">
        <w:rPr>
          <w:lang w:eastAsia="ru-RU"/>
        </w:rPr>
        <w:t xml:space="preserve"> и наиболее часто задаваемые вопросы.</w:t>
      </w:r>
    </w:p>
    <w:p w:rsidR="00475B1B" w:rsidRDefault="00475B1B">
      <w:pPr>
        <w:pStyle w:val="1"/>
      </w:pPr>
      <w:r>
        <w:t>Начало работы</w:t>
      </w:r>
    </w:p>
    <w:p w:rsidR="00475B1B" w:rsidDel="00134F19" w:rsidRDefault="00475B1B" w:rsidP="00475B1B">
      <w:pPr>
        <w:rPr>
          <w:del w:id="45" w:author="Windows User" w:date="2018-11-13T11:55:00Z"/>
        </w:rPr>
      </w:pPr>
      <w:r>
        <w:t xml:space="preserve">Запросы в </w:t>
      </w:r>
      <w:r>
        <w:rPr>
          <w:lang w:val="en-US"/>
        </w:rPr>
        <w:t>Impala</w:t>
      </w:r>
      <w:r w:rsidRPr="00475B1B">
        <w:t xml:space="preserve"> </w:t>
      </w:r>
      <w:r>
        <w:t xml:space="preserve">проще всего писать через приложение </w:t>
      </w:r>
      <w:r>
        <w:rPr>
          <w:lang w:val="en-US"/>
        </w:rPr>
        <w:t>Hue</w:t>
      </w:r>
      <w:r w:rsidRPr="00475B1B">
        <w:t xml:space="preserve">. </w:t>
      </w:r>
      <w:r>
        <w:t xml:space="preserve">Для этого в вкладке </w:t>
      </w:r>
      <w:r>
        <w:rPr>
          <w:lang w:val="en-US"/>
        </w:rPr>
        <w:t>Query</w:t>
      </w:r>
      <w:r w:rsidRPr="00475B1B">
        <w:t xml:space="preserve"> </w:t>
      </w:r>
      <w:r>
        <w:t xml:space="preserve">нужно выбрать </w:t>
      </w:r>
      <w:proofErr w:type="gramStart"/>
      <w:r w:rsidR="00EF60AF">
        <w:rPr>
          <w:lang w:val="en-US"/>
        </w:rPr>
        <w:t>Editor</w:t>
      </w:r>
      <w:r w:rsidR="00EF60AF" w:rsidRPr="00EF60AF">
        <w:t xml:space="preserve"> &gt;</w:t>
      </w:r>
      <w:proofErr w:type="gramEnd"/>
      <w:r w:rsidR="00EF60AF" w:rsidRPr="00EF60AF">
        <w:t xml:space="preserve"> </w:t>
      </w:r>
      <w:r w:rsidR="00EF60AF">
        <w:rPr>
          <w:lang w:val="en-US"/>
        </w:rPr>
        <w:t>Impala</w:t>
      </w:r>
      <w:r w:rsidR="00EF60AF" w:rsidRPr="00EF60AF">
        <w:t>.</w:t>
      </w:r>
    </w:p>
    <w:p w:rsidR="00234F85" w:rsidRPr="00046F42" w:rsidRDefault="00F945C4" w:rsidP="00475B1B">
      <w:ins w:id="46" w:author="Кабанов Владимир" w:date="2018-11-13T01:19:00Z">
        <w:r>
          <w:rPr>
            <w:noProof/>
            <w:lang w:eastAsia="ru-RU"/>
          </w:rPr>
          <w:lastRenderedPageBreak/>
          <w:drawing>
            <wp:inline distT="0" distB="0" distL="0" distR="0">
              <wp:extent cx="6334125" cy="4238625"/>
              <wp:effectExtent l="0" t="0" r="9525" b="9525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egin.jpe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4125" cy="4238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47" w:author="Windows User" w:date="2018-11-13T11:56:00Z">
        <w:r w:rsidR="00234F85" w:rsidDel="00134F19">
          <w:rPr>
            <w:noProof/>
            <w:lang w:eastAsia="ru-RU"/>
          </w:rPr>
          <w:drawing>
            <wp:inline distT="0" distB="0" distL="0" distR="0" wp14:anchorId="7DC96354" wp14:editId="31F494EA">
              <wp:extent cx="5939790" cy="3341370"/>
              <wp:effectExtent l="0" t="0" r="381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pala hue.jpe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9790" cy="3341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EF60AF" w:rsidRPr="00EF60AF" w:rsidRDefault="00EF60AF" w:rsidP="00475B1B">
      <w:r>
        <w:t xml:space="preserve">Через </w:t>
      </w:r>
      <w:r>
        <w:rPr>
          <w:lang w:val="en-US"/>
        </w:rPr>
        <w:t>Impala</w:t>
      </w:r>
      <w:r w:rsidRPr="00EF60AF">
        <w:t xml:space="preserve"> </w:t>
      </w:r>
      <w:r w:rsidR="00470119">
        <w:t>можно посылать запросы к таблицам</w:t>
      </w:r>
      <w:r>
        <w:t xml:space="preserve"> </w:t>
      </w:r>
      <w:r>
        <w:rPr>
          <w:lang w:val="en-US"/>
        </w:rPr>
        <w:t>Hive</w:t>
      </w:r>
      <w:r w:rsidRPr="00EF60AF">
        <w:t xml:space="preserve"> (</w:t>
      </w:r>
      <w:r>
        <w:t>при условии совместимости форматов</w:t>
      </w:r>
      <w:r w:rsidR="00154832" w:rsidRPr="00154832">
        <w:t xml:space="preserve">, </w:t>
      </w:r>
      <w:r w:rsidR="00470119">
        <w:t xml:space="preserve">см. </w:t>
      </w:r>
      <w:r w:rsidR="00154832">
        <w:t>ниже</w:t>
      </w:r>
      <w:r>
        <w:t>), можно создавать свои таблицы, в том числе внешние.</w:t>
      </w:r>
    </w:p>
    <w:p w:rsidR="004233CE" w:rsidRDefault="004233CE">
      <w:pPr>
        <w:pStyle w:val="1"/>
      </w:pPr>
      <w:r>
        <w:t>Область применения</w:t>
      </w:r>
    </w:p>
    <w:p w:rsidR="004233CE" w:rsidRDefault="00D05A59" w:rsidP="004233CE">
      <w:r>
        <w:rPr>
          <w:lang w:val="en-US"/>
        </w:rPr>
        <w:t>Impala</w:t>
      </w:r>
      <w:r>
        <w:t xml:space="preserve"> – это высокопроизводительный движок </w:t>
      </w:r>
      <w:r>
        <w:rPr>
          <w:lang w:val="en-US"/>
        </w:rPr>
        <w:t>SQL</w:t>
      </w:r>
      <w:r>
        <w:t xml:space="preserve"> запросов к базам данных на основе файловой системы </w:t>
      </w:r>
      <w:r>
        <w:rPr>
          <w:lang w:val="en-US"/>
        </w:rPr>
        <w:t>Hadoop</w:t>
      </w:r>
      <w:r w:rsidRPr="00D05A59">
        <w:t>.</w:t>
      </w:r>
    </w:p>
    <w:p w:rsidR="00D05A59" w:rsidRDefault="00D05A59" w:rsidP="004233CE">
      <w:r>
        <w:rPr>
          <w:lang w:val="en-US"/>
        </w:rPr>
        <w:t xml:space="preserve">Impala </w:t>
      </w:r>
      <w:r>
        <w:t>подходит для</w:t>
      </w:r>
    </w:p>
    <w:p w:rsidR="00D05A59" w:rsidRPr="00D05A59" w:rsidRDefault="00D05A59" w:rsidP="00D05A59">
      <w:pPr>
        <w:pStyle w:val="a7"/>
        <w:numPr>
          <w:ilvl w:val="0"/>
          <w:numId w:val="9"/>
        </w:numPr>
      </w:pPr>
      <w:r>
        <w:lastRenderedPageBreak/>
        <w:t>Запросов с фильтрацией по конкретному ключу сущности, например</w:t>
      </w:r>
      <w:r w:rsidR="004827FD">
        <w:t>,</w:t>
      </w:r>
      <w:r>
        <w:t xml:space="preserve"> «вывести все транзакции клиента </w:t>
      </w:r>
      <w:r>
        <w:rPr>
          <w:lang w:val="en-US"/>
        </w:rPr>
        <w:t>XYZ</w:t>
      </w:r>
      <w:r w:rsidR="0040207A">
        <w:t>»</w:t>
      </w:r>
    </w:p>
    <w:p w:rsidR="00D05A59" w:rsidRDefault="00D05A59" w:rsidP="00D05A59">
      <w:pPr>
        <w:pStyle w:val="a7"/>
        <w:numPr>
          <w:ilvl w:val="0"/>
          <w:numId w:val="9"/>
        </w:numPr>
      </w:pPr>
      <w:r>
        <w:t>Запросов с группировками и аналитическими функциями</w:t>
      </w:r>
    </w:p>
    <w:p w:rsidR="00D05A59" w:rsidRPr="00D05A59" w:rsidDel="00EC72E1" w:rsidRDefault="00D05A59" w:rsidP="00D05A59">
      <w:pPr>
        <w:pStyle w:val="a7"/>
        <w:numPr>
          <w:ilvl w:val="0"/>
          <w:numId w:val="9"/>
        </w:numPr>
        <w:rPr>
          <w:del w:id="48" w:author="Кабанов Владимир" w:date="2018-11-12T21:15:00Z"/>
        </w:rPr>
      </w:pPr>
      <w:r>
        <w:rPr>
          <w:lang w:val="en-US"/>
        </w:rPr>
        <w:t>ETL</w:t>
      </w:r>
    </w:p>
    <w:p w:rsidR="007D4217" w:rsidRPr="00EC72E1" w:rsidRDefault="007D4217">
      <w:pPr>
        <w:pStyle w:val="a7"/>
        <w:numPr>
          <w:ilvl w:val="0"/>
          <w:numId w:val="9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  <w:rPrChange w:id="49" w:author="Кабанов Владимир" w:date="2018-11-12T21:15:00Z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rPrChange>
        </w:rPr>
        <w:pPrChange w:id="50" w:author="Кабанов Владимир" w:date="2018-11-12T21:15:00Z">
          <w:pPr>
            <w:spacing w:after="160" w:line="259" w:lineRule="auto"/>
          </w:pPr>
        </w:pPrChange>
      </w:pPr>
      <w:del w:id="51" w:author="Кабанов Владимир" w:date="2018-11-12T21:15:00Z">
        <w:r w:rsidDel="00221467">
          <w:br w:type="page"/>
        </w:r>
      </w:del>
    </w:p>
    <w:p w:rsidR="00BA12B2" w:rsidRPr="00CD79C4" w:rsidRDefault="00A61254" w:rsidP="00CD79C4">
      <w:pPr>
        <w:pStyle w:val="1"/>
      </w:pPr>
      <w:r>
        <w:lastRenderedPageBreak/>
        <w:t xml:space="preserve">Особенности работы с </w:t>
      </w:r>
      <w:r>
        <w:rPr>
          <w:lang w:val="en-US"/>
        </w:rPr>
        <w:t>Impala</w:t>
      </w:r>
    </w:p>
    <w:p w:rsidR="001100FB" w:rsidRPr="00787CBD" w:rsidRDefault="001100FB" w:rsidP="001100FB">
      <w:pPr>
        <w:pStyle w:val="2"/>
        <w:rPr>
          <w:ins w:id="52" w:author="Windows User" w:date="2018-11-12T19:23:00Z"/>
        </w:rPr>
      </w:pPr>
      <w:ins w:id="53" w:author="Windows User" w:date="2018-11-12T19:23:00Z">
        <w:r>
          <w:t xml:space="preserve">Как писать (производительные) запросы на </w:t>
        </w:r>
        <w:r>
          <w:rPr>
            <w:lang w:val="en-US"/>
          </w:rPr>
          <w:t>Impala</w:t>
        </w:r>
        <w:r w:rsidRPr="00787CBD">
          <w:t>?</w:t>
        </w:r>
      </w:ins>
    </w:p>
    <w:p w:rsidR="001100FB" w:rsidRDefault="001100FB" w:rsidP="001100FB">
      <w:pPr>
        <w:pStyle w:val="3"/>
        <w:rPr>
          <w:ins w:id="54" w:author="Windows User" w:date="2018-11-12T19:23:00Z"/>
        </w:rPr>
      </w:pPr>
      <w:proofErr w:type="spellStart"/>
      <w:ins w:id="55" w:author="Windows User" w:date="2018-11-12T19:23:00Z">
        <w:r>
          <w:t>Партицирование</w:t>
        </w:r>
        <w:proofErr w:type="spellEnd"/>
      </w:ins>
    </w:p>
    <w:p w:rsidR="001100FB" w:rsidRDefault="001100FB" w:rsidP="001100FB">
      <w:pPr>
        <w:rPr>
          <w:ins w:id="56" w:author="Windows User" w:date="2018-11-12T19:33:00Z"/>
          <w:b/>
        </w:rPr>
      </w:pPr>
      <w:proofErr w:type="spellStart"/>
      <w:ins w:id="57" w:author="Windows User" w:date="2018-11-12T19:23:00Z">
        <w:r>
          <w:t>Партицирование</w:t>
        </w:r>
        <w:proofErr w:type="spellEnd"/>
        <w:r>
          <w:t xml:space="preserve"> </w:t>
        </w:r>
      </w:ins>
      <w:ins w:id="58" w:author="Windows User" w:date="2018-11-12T19:25:00Z">
        <w:r w:rsidR="000E7340">
          <w:t>–</w:t>
        </w:r>
      </w:ins>
      <w:ins w:id="59" w:author="Windows User" w:date="2018-11-12T19:24:00Z">
        <w:r w:rsidR="000E7340">
          <w:t xml:space="preserve"> это </w:t>
        </w:r>
      </w:ins>
      <w:ins w:id="60" w:author="Windows User" w:date="2018-11-12T19:25:00Z">
        <w:r w:rsidR="000E7340">
          <w:t xml:space="preserve">разделение логически одной таблицы на физически раздельные файлы данных. </w:t>
        </w:r>
      </w:ins>
      <w:ins w:id="61" w:author="Windows User" w:date="2018-11-12T19:27:00Z">
        <w:r w:rsidR="000E7340">
          <w:t>П</w:t>
        </w:r>
      </w:ins>
      <w:ins w:id="62" w:author="Windows User" w:date="2018-11-12T19:28:00Z">
        <w:r w:rsidR="000E7340">
          <w:t xml:space="preserve">ри создании таблицы выбирается поле, по которому она будет </w:t>
        </w:r>
        <w:proofErr w:type="spellStart"/>
        <w:r w:rsidR="000E7340">
          <w:t>партицирована</w:t>
        </w:r>
      </w:ins>
      <w:proofErr w:type="spellEnd"/>
      <w:ins w:id="63" w:author="Windows User" w:date="2018-11-12T19:29:00Z">
        <w:r w:rsidR="000E7340">
          <w:t xml:space="preserve">. Это поле называется «ключом </w:t>
        </w:r>
        <w:proofErr w:type="spellStart"/>
        <w:r w:rsidR="000E7340">
          <w:t>партицирования</w:t>
        </w:r>
        <w:proofErr w:type="spellEnd"/>
        <w:r w:rsidR="000E7340">
          <w:t xml:space="preserve">». Если в запросе </w:t>
        </w:r>
      </w:ins>
      <w:ins w:id="64" w:author="Windows User" w:date="2018-11-12T19:31:00Z">
        <w:r w:rsidR="000E7340">
          <w:t xml:space="preserve">к </w:t>
        </w:r>
        <w:proofErr w:type="spellStart"/>
        <w:r w:rsidR="000E7340">
          <w:t>партицированной</w:t>
        </w:r>
        <w:proofErr w:type="spellEnd"/>
        <w:r w:rsidR="000E7340">
          <w:t xml:space="preserve"> есть фильтр по ключу </w:t>
        </w:r>
        <w:proofErr w:type="spellStart"/>
        <w:r w:rsidR="000E7340">
          <w:t>партицирования</w:t>
        </w:r>
        <w:proofErr w:type="spellEnd"/>
        <w:r w:rsidR="000E7340">
          <w:t xml:space="preserve">, то база данных до выполнения запроса может понять, какие файлы ей необходимо прочитать. </w:t>
        </w:r>
      </w:ins>
      <w:ins w:id="65" w:author="Windows User" w:date="2018-11-12T19:33:00Z">
        <w:r w:rsidR="007512FE">
          <w:rPr>
            <w:b/>
          </w:rPr>
          <w:t xml:space="preserve">Использование </w:t>
        </w:r>
        <w:proofErr w:type="spellStart"/>
        <w:r w:rsidR="007512FE">
          <w:rPr>
            <w:b/>
          </w:rPr>
          <w:t>партицирования</w:t>
        </w:r>
        <w:proofErr w:type="spellEnd"/>
        <w:r w:rsidR="007512FE">
          <w:rPr>
            <w:b/>
          </w:rPr>
          <w:t xml:space="preserve"> является одним из главных способов оптимизации запросов на </w:t>
        </w:r>
        <w:r w:rsidR="007512FE">
          <w:rPr>
            <w:b/>
            <w:lang w:val="en-US"/>
          </w:rPr>
          <w:t>Impala</w:t>
        </w:r>
        <w:r w:rsidR="007512FE" w:rsidRPr="007512FE">
          <w:rPr>
            <w:b/>
            <w:rPrChange w:id="66" w:author="Windows User" w:date="2018-11-12T19:33:00Z">
              <w:rPr>
                <w:b/>
                <w:lang w:val="en-US"/>
              </w:rPr>
            </w:rPrChange>
          </w:rPr>
          <w:t>.</w:t>
        </w:r>
      </w:ins>
    </w:p>
    <w:p w:rsidR="00AA6B29" w:rsidRDefault="00EC72E1" w:rsidP="001100FB">
      <w:pPr>
        <w:rPr>
          <w:ins w:id="67" w:author="Кабанов Владимир" w:date="2018-11-12T21:21:00Z"/>
        </w:rPr>
      </w:pPr>
      <w:ins w:id="68" w:author="Кабанов Владимир" w:date="2018-11-12T21:17:00Z">
        <w:r>
          <w:t>Примеры</w:t>
        </w:r>
      </w:ins>
    </w:p>
    <w:p w:rsidR="00DF2360" w:rsidRPr="00134F19" w:rsidRDefault="00DF2360" w:rsidP="001100FB">
      <w:pPr>
        <w:rPr>
          <w:ins w:id="69" w:author="Кабанов Владимир" w:date="2018-11-12T21:36:00Z"/>
          <w:rPrChange w:id="70" w:author="Windows User" w:date="2018-11-13T11:55:00Z">
            <w:rPr>
              <w:ins w:id="71" w:author="Кабанов Владимир" w:date="2018-11-12T21:36:00Z"/>
              <w:lang w:val="en-US"/>
            </w:rPr>
          </w:rPrChange>
        </w:rPr>
      </w:pPr>
      <w:ins w:id="72" w:author="Кабанов Владимир" w:date="2018-11-12T21:27:00Z">
        <w:r>
          <w:rPr>
            <w:i/>
          </w:rPr>
          <w:t xml:space="preserve">Примечание: </w:t>
        </w:r>
      </w:ins>
      <w:ins w:id="73" w:author="Кабанов Владимир" w:date="2018-11-12T23:55:00Z">
        <w:r w:rsidR="00910F95" w:rsidRPr="00910F95">
          <w:rPr>
            <w:i/>
            <w:rPrChange w:id="74" w:author="Кабанов Владимир" w:date="2018-11-12T23:55:00Z">
              <w:rPr>
                <w:i/>
                <w:lang w:val="en-US"/>
              </w:rPr>
            </w:rPrChange>
          </w:rPr>
          <w:t xml:space="preserve"> </w:t>
        </w:r>
      </w:ins>
      <w:ins w:id="75" w:author="Кабанов Владимир" w:date="2018-11-12T21:27:00Z">
        <w:r>
          <w:t>в</w:t>
        </w:r>
      </w:ins>
      <w:ins w:id="76" w:author="Кабанов Владимир" w:date="2018-11-12T21:21:00Z">
        <w:r w:rsidR="00EC72E1">
          <w:t xml:space="preserve"> примерах ниже для анализа запросов используется команда </w:t>
        </w:r>
      </w:ins>
      <w:ins w:id="77" w:author="Кабанов Владимир" w:date="2018-11-12T21:22:00Z">
        <w:r w:rsidR="00EC72E1">
          <w:rPr>
            <w:lang w:val="en-US"/>
          </w:rPr>
          <w:t>EXPLAIN</w:t>
        </w:r>
      </w:ins>
      <w:ins w:id="78" w:author="Кабанов Владимир" w:date="2018-11-12T21:48:00Z">
        <w:r w:rsidR="00FF45A4" w:rsidRPr="00FF45A4">
          <w:rPr>
            <w:rPrChange w:id="79" w:author="Кабанов Владимир" w:date="2018-11-12T21:48:00Z">
              <w:rPr>
                <w:lang w:val="en-US"/>
              </w:rPr>
            </w:rPrChange>
          </w:rPr>
          <w:t xml:space="preserve"> &lt;</w:t>
        </w:r>
        <w:r w:rsidR="00FF45A4">
          <w:rPr>
            <w:lang w:val="en-US"/>
          </w:rPr>
          <w:t>query</w:t>
        </w:r>
        <w:r w:rsidR="00FF45A4" w:rsidRPr="00FF45A4">
          <w:rPr>
            <w:rPrChange w:id="80" w:author="Кабанов Владимир" w:date="2018-11-12T21:48:00Z">
              <w:rPr>
                <w:lang w:val="en-US"/>
              </w:rPr>
            </w:rPrChange>
          </w:rPr>
          <w:t>&gt;</w:t>
        </w:r>
      </w:ins>
      <w:ins w:id="81" w:author="Кабанов Владимир" w:date="2018-11-12T21:22:00Z">
        <w:r w:rsidR="00EC72E1" w:rsidRPr="00EC72E1">
          <w:rPr>
            <w:rPrChange w:id="82" w:author="Кабанов Владимир" w:date="2018-11-12T21:22:00Z">
              <w:rPr>
                <w:lang w:val="en-US"/>
              </w:rPr>
            </w:rPrChange>
          </w:rPr>
          <w:t xml:space="preserve">. </w:t>
        </w:r>
      </w:ins>
      <w:ins w:id="83" w:author="Кабанов Владимир" w:date="2018-11-12T21:26:00Z">
        <w:r>
          <w:t xml:space="preserve"> Команда показывает план выполнения запроса, его трудоемкость и ресурсоемкость.</w:t>
        </w:r>
      </w:ins>
      <w:ins w:id="84" w:author="Кабанов Владимир" w:date="2018-11-12T21:32:00Z">
        <w:r>
          <w:t xml:space="preserve"> </w:t>
        </w:r>
      </w:ins>
      <w:ins w:id="85" w:author="Кабанов Владимир" w:date="2018-11-12T21:29:00Z">
        <w:r>
          <w:t xml:space="preserve"> Рекомендуется выполнять</w:t>
        </w:r>
      </w:ins>
      <w:ins w:id="86" w:author="Кабанов Владимир" w:date="2018-11-12T21:30:00Z">
        <w:r>
          <w:t xml:space="preserve"> </w:t>
        </w:r>
      </w:ins>
      <w:ins w:id="87" w:author="Кабанов Владимир" w:date="2018-11-12T21:32:00Z">
        <w:r>
          <w:rPr>
            <w:lang w:val="en-US"/>
          </w:rPr>
          <w:t>EXPLAIN</w:t>
        </w:r>
        <w:r w:rsidRPr="00DF2360">
          <w:rPr>
            <w:rPrChange w:id="88" w:author="Кабанов Владимир" w:date="2018-11-12T21:36:00Z">
              <w:rPr>
                <w:lang w:val="en-US"/>
              </w:rPr>
            </w:rPrChange>
          </w:rPr>
          <w:t xml:space="preserve"> </w:t>
        </w:r>
        <w:r>
          <w:rPr>
            <w:b/>
          </w:rPr>
          <w:t>перед</w:t>
        </w:r>
        <w:r>
          <w:t xml:space="preserve"> запуском объемных запросов.</w:t>
        </w:r>
      </w:ins>
    </w:p>
    <w:p w:rsidR="00DF2360" w:rsidRPr="00134F19" w:rsidRDefault="00DF2360" w:rsidP="001100FB">
      <w:pPr>
        <w:rPr>
          <w:ins w:id="89" w:author="Кабанов Владимир" w:date="2018-11-12T21:33:00Z"/>
          <w:lang w:val="en-US"/>
          <w:rPrChange w:id="90" w:author="Windows User" w:date="2018-11-13T11:55:00Z">
            <w:rPr>
              <w:ins w:id="91" w:author="Кабанов Владимир" w:date="2018-11-12T21:33:00Z"/>
            </w:rPr>
          </w:rPrChange>
        </w:rPr>
      </w:pPr>
      <w:ins w:id="92" w:author="Кабанов Владимир" w:date="2018-11-12T21:33:00Z">
        <w:r>
          <w:t>Запрос</w:t>
        </w:r>
        <w:r w:rsidRPr="00134F19">
          <w:rPr>
            <w:lang w:val="en-US"/>
            <w:rPrChange w:id="93" w:author="Windows User" w:date="2018-11-13T11:55:00Z">
              <w:rPr/>
            </w:rPrChange>
          </w:rPr>
          <w:t xml:space="preserve"> </w:t>
        </w:r>
        <w:r>
          <w:t>с</w:t>
        </w:r>
        <w:r w:rsidRPr="00134F19">
          <w:rPr>
            <w:lang w:val="en-US"/>
            <w:rPrChange w:id="94" w:author="Windows User" w:date="2018-11-13T11:55:00Z">
              <w:rPr/>
            </w:rPrChange>
          </w:rPr>
          <w:t xml:space="preserve"> </w:t>
        </w:r>
        <w:r>
          <w:t>фильтрацией</w:t>
        </w:r>
        <w:r w:rsidRPr="00134F19">
          <w:rPr>
            <w:lang w:val="en-US"/>
            <w:rPrChange w:id="95" w:author="Windows User" w:date="2018-11-13T11:55:00Z">
              <w:rPr/>
            </w:rPrChange>
          </w:rPr>
          <w:t xml:space="preserve"> </w:t>
        </w:r>
        <w:r>
          <w:t>по</w:t>
        </w:r>
        <w:r w:rsidRPr="00134F19">
          <w:rPr>
            <w:lang w:val="en-US"/>
            <w:rPrChange w:id="96" w:author="Windows User" w:date="2018-11-13T11:55:00Z">
              <w:rPr/>
            </w:rPrChange>
          </w:rPr>
          <w:t xml:space="preserve"> </w:t>
        </w:r>
        <w:r>
          <w:t>дате</w:t>
        </w:r>
      </w:ins>
    </w:p>
    <w:p w:rsidR="00DF2360" w:rsidRPr="006F4C49" w:rsidRDefault="00DF2360">
      <w:pPr>
        <w:ind w:left="708"/>
        <w:rPr>
          <w:ins w:id="97" w:author="Кабанов Владимир" w:date="2018-11-12T21:35:00Z"/>
          <w:rStyle w:val="af0"/>
          <w:lang w:val="en-US"/>
          <w:rPrChange w:id="98" w:author="Волков Станислав Владиславович" w:date="2018-11-13T12:33:00Z">
            <w:rPr>
              <w:ins w:id="99" w:author="Кабанов Владимир" w:date="2018-11-12T21:35:00Z"/>
              <w:lang w:val="en-US"/>
            </w:rPr>
          </w:rPrChange>
        </w:rPr>
        <w:pPrChange w:id="100" w:author="Кабанов Владимир" w:date="2018-11-12T21:35:00Z">
          <w:pPr/>
        </w:pPrChange>
      </w:pPr>
      <w:proofErr w:type="gramStart"/>
      <w:ins w:id="101" w:author="Кабанов Владимир" w:date="2018-11-12T21:35:00Z">
        <w:r w:rsidRPr="00134F19">
          <w:rPr>
            <w:rStyle w:val="af0"/>
            <w:lang w:val="en-US"/>
            <w:rPrChange w:id="102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select</w:t>
        </w:r>
        <w:proofErr w:type="gramEnd"/>
        <w:r w:rsidRPr="00134F19">
          <w:rPr>
            <w:rStyle w:val="af0"/>
            <w:lang w:val="en-US"/>
            <w:rPrChange w:id="103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 * from </w:t>
        </w:r>
        <w:proofErr w:type="spellStart"/>
        <w:r w:rsidRPr="00134F19">
          <w:rPr>
            <w:rStyle w:val="af0"/>
            <w:lang w:val="en-US"/>
            <w:rPrChange w:id="104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s_dwh.cardtransaction_stran</w:t>
        </w:r>
        <w:proofErr w:type="spellEnd"/>
        <w:r w:rsidRPr="00134F19">
          <w:rPr>
            <w:rStyle w:val="af0"/>
            <w:lang w:val="en-US"/>
            <w:rPrChange w:id="105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br/>
          <w:t xml:space="preserve">where </w:t>
        </w:r>
        <w:proofErr w:type="spellStart"/>
        <w:r w:rsidRPr="00134F19">
          <w:rPr>
            <w:rStyle w:val="af0"/>
            <w:lang w:val="en-US"/>
            <w:rPrChange w:id="106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value_day</w:t>
        </w:r>
        <w:proofErr w:type="spellEnd"/>
        <w:r w:rsidRPr="00134F19">
          <w:rPr>
            <w:rStyle w:val="af0"/>
            <w:lang w:val="en-US"/>
            <w:rPrChange w:id="107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&gt;='01-06-2018'</w:t>
        </w:r>
        <w:r w:rsidRPr="00134F19">
          <w:rPr>
            <w:rStyle w:val="af0"/>
            <w:lang w:val="en-US"/>
            <w:rPrChange w:id="108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br/>
          <w:t xml:space="preserve">and </w:t>
        </w:r>
        <w:proofErr w:type="spellStart"/>
        <w:r w:rsidRPr="00134F19">
          <w:rPr>
            <w:rStyle w:val="af0"/>
            <w:lang w:val="en-US"/>
            <w:rPrChange w:id="109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transno_ncode</w:t>
        </w:r>
        <w:proofErr w:type="spellEnd"/>
        <w:r w:rsidRPr="00134F19">
          <w:rPr>
            <w:rStyle w:val="af0"/>
            <w:lang w:val="en-US"/>
            <w:rPrChange w:id="110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='125510440239';</w:t>
        </w:r>
      </w:ins>
      <w:ins w:id="111" w:author="Кабанов Владимир" w:date="2018-11-12T21:33:00Z">
        <w:r w:rsidRPr="006F4C49">
          <w:rPr>
            <w:rStyle w:val="af0"/>
            <w:lang w:val="en-US"/>
            <w:rPrChange w:id="112" w:author="Волков Станислав Владиславович" w:date="2018-11-13T12:33:00Z">
              <w:rPr>
                <w:lang w:val="en-US"/>
              </w:rPr>
            </w:rPrChange>
          </w:rPr>
          <w:t xml:space="preserve"> </w:t>
        </w:r>
      </w:ins>
    </w:p>
    <w:p w:rsidR="00DF2360" w:rsidRDefault="00DF2360" w:rsidP="001100FB">
      <w:pPr>
        <w:rPr>
          <w:ins w:id="113" w:author="Кабанов Владимир" w:date="2018-11-12T21:37:00Z"/>
          <w:lang w:val="en-US"/>
        </w:rPr>
      </w:pPr>
      <w:ins w:id="114" w:author="Кабанов Владимир" w:date="2018-11-12T21:35:00Z">
        <w:r>
          <w:t>Вывод</w:t>
        </w:r>
        <w:r w:rsidRPr="00DF2360">
          <w:rPr>
            <w:lang w:val="en-US"/>
            <w:rPrChange w:id="115" w:author="Кабанов Владимир" w:date="2018-11-12T21:36:00Z">
              <w:rPr/>
            </w:rPrChange>
          </w:rPr>
          <w:t xml:space="preserve"> </w:t>
        </w:r>
        <w:r>
          <w:t>команды</w:t>
        </w:r>
        <w:r w:rsidRPr="00DF2360">
          <w:rPr>
            <w:lang w:val="en-US"/>
            <w:rPrChange w:id="116" w:author="Кабанов Владимир" w:date="2018-11-12T21:36:00Z">
              <w:rPr/>
            </w:rPrChange>
          </w:rPr>
          <w:t xml:space="preserve"> </w:t>
        </w:r>
      </w:ins>
      <w:ins w:id="117" w:author="Кабанов Владимир" w:date="2018-11-12T21:37:00Z">
        <w:r>
          <w:rPr>
            <w:lang w:val="en-US"/>
          </w:rPr>
          <w:t>EXPLAIN</w:t>
        </w:r>
      </w:ins>
    </w:p>
    <w:p w:rsidR="00DF2360" w:rsidRPr="00134F19" w:rsidRDefault="00DF2360">
      <w:pPr>
        <w:ind w:left="708"/>
        <w:rPr>
          <w:ins w:id="118" w:author="Кабанов Владимир" w:date="2018-11-12T21:37:00Z"/>
          <w:rStyle w:val="af0"/>
          <w:rPrChange w:id="119" w:author="Windows User" w:date="2018-11-13T11:55:00Z">
            <w:rPr>
              <w:ins w:id="120" w:author="Кабанов Владимир" w:date="2018-11-12T21:37:00Z"/>
              <w:rFonts w:ascii="Arial" w:hAnsi="Arial" w:cs="Arial"/>
              <w:color w:val="263238"/>
              <w:sz w:val="20"/>
              <w:szCs w:val="20"/>
              <w:lang w:val="en-US"/>
            </w:rPr>
          </w:rPrChange>
        </w:rPr>
        <w:pPrChange w:id="121" w:author="Кабанов Владимир" w:date="2018-11-12T21:37:00Z">
          <w:pPr/>
        </w:pPrChange>
      </w:pPr>
      <w:ins w:id="122" w:author="Кабанов Владимир" w:date="2018-11-12T21:35:00Z">
        <w:r w:rsidRPr="00134F19">
          <w:rPr>
            <w:rStyle w:val="af0"/>
            <w:rPrChange w:id="123" w:author="Windows User" w:date="2018-11-13T11:55:00Z">
              <w:rPr>
                <w:lang w:val="en-US"/>
              </w:rPr>
            </w:rPrChange>
          </w:rPr>
          <w:t>EXPLAIN</w:t>
        </w:r>
      </w:ins>
      <w:ins w:id="124" w:author="Кабанов Владимир" w:date="2018-11-12T21:36:00Z">
        <w:r w:rsidRPr="00134F19">
          <w:rPr>
            <w:rStyle w:val="af0"/>
            <w:rPrChange w:id="125" w:author="Windows User" w:date="2018-11-13T11:55:00Z">
              <w:rPr>
                <w:lang w:val="en-US"/>
              </w:rPr>
            </w:rPrChange>
          </w:rPr>
          <w:t xml:space="preserve"> </w:t>
        </w:r>
        <w:proofErr w:type="spellStart"/>
        <w:r w:rsidRPr="00134F19">
          <w:rPr>
            <w:rStyle w:val="af0"/>
            <w:rPrChange w:id="126" w:author="Windows User" w:date="2018-11-13T11:55:00Z">
              <w:rPr>
                <w:lang w:val="en-US"/>
              </w:rPr>
            </w:rPrChange>
          </w:rPr>
          <w:t>select</w:t>
        </w:r>
        <w:proofErr w:type="spellEnd"/>
        <w:r w:rsidRPr="00134F19">
          <w:rPr>
            <w:rStyle w:val="af0"/>
            <w:rPrChange w:id="127" w:author="Windows User" w:date="2018-11-13T11:55:00Z">
              <w:rPr>
                <w:lang w:val="en-US"/>
              </w:rPr>
            </w:rPrChange>
          </w:rPr>
          <w:t xml:space="preserve"> * </w:t>
        </w:r>
        <w:proofErr w:type="spellStart"/>
        <w:r w:rsidRPr="00134F19">
          <w:rPr>
            <w:rStyle w:val="af0"/>
            <w:rPrChange w:id="128" w:author="Windows User" w:date="2018-11-13T11:55:00Z">
              <w:rPr>
                <w:lang w:val="en-US"/>
              </w:rPr>
            </w:rPrChange>
          </w:rPr>
          <w:t>from</w:t>
        </w:r>
        <w:proofErr w:type="spellEnd"/>
        <w:r w:rsidRPr="00134F19">
          <w:rPr>
            <w:rStyle w:val="af0"/>
            <w:rPrChange w:id="129" w:author="Windows User" w:date="2018-11-13T11:55:00Z">
              <w:rPr>
                <w:lang w:val="en-US"/>
              </w:rPr>
            </w:rPrChange>
          </w:rPr>
          <w:t xml:space="preserve"> </w:t>
        </w:r>
        <w:proofErr w:type="spellStart"/>
        <w:r w:rsidRPr="00134F19">
          <w:rPr>
            <w:rStyle w:val="af0"/>
            <w:rPrChange w:id="130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s_dwh.cardtransaction_stran</w:t>
        </w:r>
        <w:proofErr w:type="spellEnd"/>
        <w:r w:rsidRPr="00134F19">
          <w:rPr>
            <w:rStyle w:val="af0"/>
            <w:rPrChange w:id="131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br/>
        </w:r>
        <w:proofErr w:type="spellStart"/>
        <w:r w:rsidRPr="00134F19">
          <w:rPr>
            <w:rStyle w:val="af0"/>
            <w:rPrChange w:id="132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where</w:t>
        </w:r>
        <w:proofErr w:type="spellEnd"/>
        <w:r w:rsidRPr="00134F19">
          <w:rPr>
            <w:rStyle w:val="af0"/>
            <w:rPrChange w:id="133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 xml:space="preserve"> </w:t>
        </w:r>
        <w:proofErr w:type="spellStart"/>
        <w:r w:rsidRPr="00134F19">
          <w:rPr>
            <w:rStyle w:val="af0"/>
            <w:rPrChange w:id="134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value_day</w:t>
        </w:r>
        <w:proofErr w:type="spellEnd"/>
        <w:r w:rsidRPr="00134F19">
          <w:rPr>
            <w:rStyle w:val="af0"/>
            <w:rPrChange w:id="135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&gt;='01-06-2018'</w:t>
        </w:r>
        <w:r w:rsidRPr="00134F19">
          <w:rPr>
            <w:rStyle w:val="af0"/>
            <w:rPrChange w:id="136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br/>
        </w:r>
        <w:proofErr w:type="spellStart"/>
        <w:r w:rsidRPr="00134F19">
          <w:rPr>
            <w:rStyle w:val="af0"/>
            <w:rPrChange w:id="137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and</w:t>
        </w:r>
        <w:proofErr w:type="spellEnd"/>
        <w:r w:rsidRPr="00134F19">
          <w:rPr>
            <w:rStyle w:val="af0"/>
            <w:rPrChange w:id="138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 xml:space="preserve"> </w:t>
        </w:r>
        <w:proofErr w:type="spellStart"/>
        <w:r w:rsidRPr="00134F19">
          <w:rPr>
            <w:rStyle w:val="af0"/>
            <w:rPrChange w:id="139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transno_ncode</w:t>
        </w:r>
        <w:proofErr w:type="spellEnd"/>
        <w:r w:rsidRPr="00134F19">
          <w:rPr>
            <w:rStyle w:val="af0"/>
            <w:rPrChange w:id="140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='125510440239';</w:t>
        </w:r>
      </w:ins>
    </w:p>
    <w:p w:rsidR="00DF2360" w:rsidRDefault="00FF45A4" w:rsidP="00DF2360">
      <w:pPr>
        <w:rPr>
          <w:ins w:id="141" w:author="Кабанов Владимир" w:date="2018-11-12T21:40:00Z"/>
        </w:rPr>
      </w:pPr>
      <w:ins w:id="142" w:author="Кабанов Владимир" w:date="2018-11-12T21:42:00Z">
        <w:r>
          <w:rPr>
            <w:noProof/>
            <w:lang w:eastAsia="ru-RU"/>
          </w:rPr>
          <w:drawing>
            <wp:inline distT="0" distB="0" distL="0" distR="0">
              <wp:extent cx="5724525" cy="3781425"/>
              <wp:effectExtent l="0" t="0" r="9525" b="9525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xplain1.jpe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5" cy="3781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F2360" w:rsidRDefault="00DF2360" w:rsidP="00DF2360">
      <w:pPr>
        <w:rPr>
          <w:ins w:id="143" w:author="Кабанов Владимир" w:date="2018-11-12T21:42:00Z"/>
        </w:rPr>
      </w:pPr>
      <w:ins w:id="144" w:author="Кабанов Владимир" w:date="2018-11-12T21:40:00Z">
        <w:r>
          <w:t>Согласно 11 строчке</w:t>
        </w:r>
        <w:r w:rsidR="00FF45A4">
          <w:t xml:space="preserve">, для выполнения запроса </w:t>
        </w:r>
        <w:r w:rsidR="00FF45A4">
          <w:rPr>
            <w:lang w:val="en-US"/>
          </w:rPr>
          <w:t>Impala</w:t>
        </w:r>
        <w:r w:rsidR="00FF45A4" w:rsidRPr="00FF45A4">
          <w:rPr>
            <w:rPrChange w:id="145" w:author="Кабанов Владимир" w:date="2018-11-12T21:41:00Z">
              <w:rPr>
                <w:lang w:val="en-US"/>
              </w:rPr>
            </w:rPrChange>
          </w:rPr>
          <w:t xml:space="preserve"> </w:t>
        </w:r>
      </w:ins>
      <w:ins w:id="146" w:author="Кабанов Владимир" w:date="2018-11-12T21:41:00Z">
        <w:r w:rsidR="00FF45A4">
          <w:t xml:space="preserve">просканирует </w:t>
        </w:r>
      </w:ins>
      <w:ins w:id="147" w:author="Кабанов Владимир" w:date="2018-11-12T21:42:00Z">
        <w:r w:rsidR="00FF45A4">
          <w:t>1145 файлов общим размером 495 гигабайт. Посмотрим, можно ли уменьшить этот объем.</w:t>
        </w:r>
      </w:ins>
    </w:p>
    <w:p w:rsidR="00FF45A4" w:rsidRPr="00FF45A4" w:rsidRDefault="00FF45A4" w:rsidP="00DF2360">
      <w:pPr>
        <w:rPr>
          <w:ins w:id="148" w:author="Кабанов Владимир" w:date="2018-11-12T21:47:00Z"/>
          <w:rPrChange w:id="149" w:author="Кабанов Владимир" w:date="2018-11-12T21:48:00Z">
            <w:rPr>
              <w:ins w:id="150" w:author="Кабанов Владимир" w:date="2018-11-12T21:47:00Z"/>
              <w:lang w:val="en-US"/>
            </w:rPr>
          </w:rPrChange>
        </w:rPr>
      </w:pPr>
      <w:ins w:id="151" w:author="Кабанов Владимир" w:date="2018-11-12T21:46:00Z">
        <w:r>
          <w:lastRenderedPageBreak/>
          <w:t xml:space="preserve">Для просмотра информации о </w:t>
        </w:r>
      </w:ins>
      <w:proofErr w:type="spellStart"/>
      <w:ins w:id="152" w:author="Кабанов Владимир" w:date="2018-11-12T21:47:00Z">
        <w:r>
          <w:t>партицировании</w:t>
        </w:r>
        <w:proofErr w:type="spellEnd"/>
        <w:r>
          <w:t xml:space="preserve"> таблицы нужно отдать команду </w:t>
        </w:r>
        <w:r>
          <w:rPr>
            <w:lang w:val="en-US"/>
          </w:rPr>
          <w:t>SHOW</w:t>
        </w:r>
        <w:r w:rsidRPr="00FF45A4">
          <w:rPr>
            <w:rPrChange w:id="153" w:author="Кабанов Владимир" w:date="2018-11-12T21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PARTITIONS</w:t>
        </w:r>
        <w:r w:rsidRPr="00FF45A4">
          <w:rPr>
            <w:rPrChange w:id="154" w:author="Кабанов Владимир" w:date="2018-11-12T21:47:00Z">
              <w:rPr>
                <w:lang w:val="en-US"/>
              </w:rPr>
            </w:rPrChange>
          </w:rPr>
          <w:t xml:space="preserve"> &lt;</w:t>
        </w:r>
        <w:r>
          <w:rPr>
            <w:lang w:val="en-US"/>
          </w:rPr>
          <w:t>table</w:t>
        </w:r>
        <w:r w:rsidRPr="00FF45A4">
          <w:rPr>
            <w:rPrChange w:id="155" w:author="Кабанов Владимир" w:date="2018-11-12T21:47:00Z">
              <w:rPr>
                <w:lang w:val="en-US"/>
              </w:rPr>
            </w:rPrChange>
          </w:rPr>
          <w:t>_</w:t>
        </w:r>
        <w:r>
          <w:rPr>
            <w:lang w:val="en-US"/>
          </w:rPr>
          <w:t>name</w:t>
        </w:r>
        <w:r w:rsidRPr="00FF45A4">
          <w:rPr>
            <w:rPrChange w:id="156" w:author="Кабанов Владимир" w:date="2018-11-12T21:47:00Z">
              <w:rPr>
                <w:lang w:val="en-US"/>
              </w:rPr>
            </w:rPrChange>
          </w:rPr>
          <w:t>&gt;</w:t>
        </w:r>
      </w:ins>
      <w:ins w:id="157" w:author="Кабанов Владимир" w:date="2018-11-12T21:48:00Z">
        <w:r w:rsidRPr="00FF45A4">
          <w:rPr>
            <w:rPrChange w:id="158" w:author="Кабанов Владимир" w:date="2018-11-12T21:48:00Z">
              <w:rPr>
                <w:lang w:val="en-US"/>
              </w:rPr>
            </w:rPrChange>
          </w:rPr>
          <w:t>.</w:t>
        </w:r>
      </w:ins>
    </w:p>
    <w:p w:rsidR="00FF45A4" w:rsidRPr="00134F19" w:rsidRDefault="00FF45A4">
      <w:pPr>
        <w:ind w:left="708"/>
        <w:rPr>
          <w:ins w:id="159" w:author="Кабанов Владимир" w:date="2018-11-12T21:48:00Z"/>
          <w:rStyle w:val="af0"/>
          <w:rPrChange w:id="160" w:author="Windows User" w:date="2018-11-13T11:55:00Z">
            <w:rPr>
              <w:ins w:id="161" w:author="Кабанов Владимир" w:date="2018-11-12T21:48:00Z"/>
              <w:lang w:val="en-US"/>
            </w:rPr>
          </w:rPrChange>
        </w:rPr>
        <w:pPrChange w:id="162" w:author="Кабанов Владимир" w:date="2018-11-12T21:48:00Z">
          <w:pPr/>
        </w:pPrChange>
      </w:pPr>
      <w:ins w:id="163" w:author="Кабанов Владимир" w:date="2018-11-12T21:48:00Z">
        <w:r w:rsidRPr="00134F19">
          <w:rPr>
            <w:rStyle w:val="af0"/>
            <w:rPrChange w:id="164" w:author="Windows User" w:date="2018-11-13T11:55:00Z">
              <w:rPr>
                <w:lang w:val="en-US"/>
              </w:rPr>
            </w:rPrChange>
          </w:rPr>
          <w:t xml:space="preserve">SHOW PARTITIONS </w:t>
        </w:r>
        <w:proofErr w:type="spellStart"/>
        <w:r w:rsidRPr="00134F19">
          <w:rPr>
            <w:rStyle w:val="af0"/>
            <w:rPrChange w:id="165" w:author="Windows User" w:date="2018-11-13T11:55:00Z">
              <w:rPr>
                <w:lang w:val="en-US"/>
              </w:rPr>
            </w:rPrChange>
          </w:rPr>
          <w:t>s_dwh.cardtransaction_stran</w:t>
        </w:r>
        <w:proofErr w:type="spellEnd"/>
        <w:r w:rsidRPr="00134F19">
          <w:rPr>
            <w:rStyle w:val="af0"/>
            <w:rPrChange w:id="166" w:author="Windows User" w:date="2018-11-13T11:55:00Z">
              <w:rPr>
                <w:lang w:val="en-US"/>
              </w:rPr>
            </w:rPrChange>
          </w:rPr>
          <w:t>;</w:t>
        </w:r>
      </w:ins>
    </w:p>
    <w:p w:rsidR="00FF45A4" w:rsidRPr="00FF45A4" w:rsidRDefault="00FF45A4" w:rsidP="00FF45A4">
      <w:pPr>
        <w:rPr>
          <w:ins w:id="167" w:author="Кабанов Владимир" w:date="2018-11-12T21:49:00Z"/>
          <w:rPrChange w:id="168" w:author="Кабанов Владимир" w:date="2018-11-12T21:49:00Z">
            <w:rPr>
              <w:ins w:id="169" w:author="Кабанов Владимир" w:date="2018-11-12T21:49:00Z"/>
              <w:lang w:val="en-US"/>
            </w:rPr>
          </w:rPrChange>
        </w:rPr>
      </w:pPr>
      <w:ins w:id="170" w:author="Кабанов Владимир" w:date="2018-11-12T21:49:00Z">
        <w:r>
          <w:rPr>
            <w:noProof/>
            <w:lang w:eastAsia="ru-RU"/>
          </w:rPr>
          <w:drawing>
            <wp:inline distT="0" distB="0" distL="0" distR="0">
              <wp:extent cx="5829300" cy="3514725"/>
              <wp:effectExtent l="0" t="0" r="0" b="9525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artitions.jpe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3514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F45A4" w:rsidRPr="00B57EB4" w:rsidRDefault="00FF45A4" w:rsidP="00FF45A4">
      <w:pPr>
        <w:rPr>
          <w:ins w:id="171" w:author="Кабанов Владимир" w:date="2018-11-12T21:50:00Z"/>
          <w:lang w:val="en-US"/>
        </w:rPr>
      </w:pPr>
      <w:ins w:id="172" w:author="Кабанов Владимир" w:date="2018-11-12T21:49:00Z">
        <w:r>
          <w:t xml:space="preserve">Первый столбец в выводе команды </w:t>
        </w:r>
      </w:ins>
      <w:ins w:id="173" w:author="Кабанов Владимир" w:date="2018-11-12T21:50:00Z">
        <w:r>
          <w:t>–</w:t>
        </w:r>
      </w:ins>
      <w:ins w:id="174" w:author="Кабанов Владимир" w:date="2018-11-12T21:49:00Z">
        <w:r>
          <w:t xml:space="preserve"> это </w:t>
        </w:r>
      </w:ins>
      <w:ins w:id="175" w:author="Кабанов Владимир" w:date="2018-11-12T21:50:00Z">
        <w:r>
          <w:t xml:space="preserve">ключ </w:t>
        </w:r>
        <w:proofErr w:type="spellStart"/>
        <w:r>
          <w:t>партицирования</w:t>
        </w:r>
        <w:proofErr w:type="spellEnd"/>
        <w:r>
          <w:t xml:space="preserve"> таблицы, в нашем случае </w:t>
        </w:r>
        <w:r>
          <w:rPr>
            <w:lang w:val="en-US"/>
          </w:rPr>
          <w:t>date</w:t>
        </w:r>
        <w:r w:rsidRPr="00FF45A4">
          <w:rPr>
            <w:rPrChange w:id="176" w:author="Кабанов Владимир" w:date="2018-11-12T21:50:00Z">
              <w:rPr>
                <w:lang w:val="en-US"/>
              </w:rPr>
            </w:rPrChange>
          </w:rPr>
          <w:t>_</w:t>
        </w:r>
        <w:r>
          <w:rPr>
            <w:lang w:val="en-US"/>
          </w:rPr>
          <w:t>part</w:t>
        </w:r>
        <w:r w:rsidRPr="00FF45A4">
          <w:rPr>
            <w:rPrChange w:id="177" w:author="Кабанов Владимир" w:date="2018-11-12T21:50:00Z">
              <w:rPr>
                <w:lang w:val="en-US"/>
              </w:rPr>
            </w:rPrChange>
          </w:rPr>
          <w:t xml:space="preserve">. </w:t>
        </w:r>
        <w:r>
          <w:t>Посмотрим</w:t>
        </w:r>
        <w:r w:rsidRPr="00B57EB4">
          <w:rPr>
            <w:lang w:val="en-US"/>
          </w:rPr>
          <w:t xml:space="preserve">, </w:t>
        </w:r>
        <w:r>
          <w:t>как</w:t>
        </w:r>
        <w:r w:rsidRPr="00B57EB4">
          <w:rPr>
            <w:lang w:val="en-US"/>
          </w:rPr>
          <w:t xml:space="preserve"> </w:t>
        </w:r>
        <w:r>
          <w:t>изменится</w:t>
        </w:r>
        <w:r w:rsidRPr="00B57EB4">
          <w:rPr>
            <w:lang w:val="en-US"/>
          </w:rPr>
          <w:t xml:space="preserve"> </w:t>
        </w:r>
        <w:r>
          <w:t>план</w:t>
        </w:r>
        <w:r w:rsidRPr="00B57EB4">
          <w:rPr>
            <w:lang w:val="en-US"/>
          </w:rPr>
          <w:t xml:space="preserve"> </w:t>
        </w:r>
        <w:r>
          <w:t>запроса</w:t>
        </w:r>
        <w:r w:rsidRPr="00B57EB4">
          <w:rPr>
            <w:lang w:val="en-US"/>
          </w:rPr>
          <w:t>:</w:t>
        </w:r>
      </w:ins>
    </w:p>
    <w:p w:rsidR="00FF45A4" w:rsidRPr="00134F19" w:rsidRDefault="00FF45A4">
      <w:pPr>
        <w:ind w:left="708"/>
        <w:rPr>
          <w:ins w:id="178" w:author="Кабанов Владимир" w:date="2018-11-12T21:53:00Z"/>
          <w:rStyle w:val="af0"/>
          <w:rPrChange w:id="179" w:author="Windows User" w:date="2018-11-13T11:55:00Z">
            <w:rPr>
              <w:ins w:id="180" w:author="Кабанов Владимир" w:date="2018-11-12T21:53:00Z"/>
              <w:rFonts w:ascii="Arial" w:hAnsi="Arial" w:cs="Arial"/>
              <w:color w:val="263238"/>
              <w:sz w:val="20"/>
              <w:szCs w:val="20"/>
              <w:lang w:val="en-US"/>
            </w:rPr>
          </w:rPrChange>
        </w:rPr>
        <w:pPrChange w:id="181" w:author="Кабанов Владимир" w:date="2018-11-12T21:51:00Z">
          <w:pPr/>
        </w:pPrChange>
      </w:pPr>
      <w:ins w:id="182" w:author="Кабанов Владимир" w:date="2018-11-12T21:50:00Z">
        <w:r w:rsidRPr="00134F19">
          <w:rPr>
            <w:rStyle w:val="af0"/>
            <w:rPrChange w:id="183" w:author="Windows User" w:date="2018-11-13T11:55:00Z">
              <w:rPr>
                <w:lang w:val="en-US"/>
              </w:rPr>
            </w:rPrChange>
          </w:rPr>
          <w:t xml:space="preserve">EXPLAIN </w:t>
        </w:r>
        <w:proofErr w:type="spellStart"/>
        <w:r w:rsidRPr="00134F19">
          <w:rPr>
            <w:rStyle w:val="af0"/>
            <w:rPrChange w:id="184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select</w:t>
        </w:r>
        <w:proofErr w:type="spellEnd"/>
        <w:r w:rsidRPr="00134F19">
          <w:rPr>
            <w:rStyle w:val="af0"/>
            <w:rPrChange w:id="185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 xml:space="preserve"> * </w:t>
        </w:r>
        <w:proofErr w:type="spellStart"/>
        <w:r w:rsidRPr="00134F19">
          <w:rPr>
            <w:rStyle w:val="af0"/>
            <w:rPrChange w:id="186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from</w:t>
        </w:r>
        <w:proofErr w:type="spellEnd"/>
        <w:r w:rsidRPr="00134F19">
          <w:rPr>
            <w:rStyle w:val="af0"/>
            <w:rPrChange w:id="187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 xml:space="preserve"> </w:t>
        </w:r>
        <w:proofErr w:type="spellStart"/>
        <w:r w:rsidRPr="00134F19">
          <w:rPr>
            <w:rStyle w:val="af0"/>
            <w:rPrChange w:id="188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s_dwh.cardtransaction_stran</w:t>
        </w:r>
        <w:proofErr w:type="spellEnd"/>
        <w:r w:rsidRPr="00134F19">
          <w:rPr>
            <w:rStyle w:val="af0"/>
            <w:rPrChange w:id="189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br/>
        </w:r>
        <w:proofErr w:type="spellStart"/>
        <w:r w:rsidRPr="00134F19">
          <w:rPr>
            <w:rStyle w:val="af0"/>
            <w:rPrChange w:id="190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where</w:t>
        </w:r>
        <w:proofErr w:type="spellEnd"/>
        <w:r w:rsidRPr="00134F19">
          <w:rPr>
            <w:rStyle w:val="af0"/>
            <w:rPrChange w:id="191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 xml:space="preserve"> </w:t>
        </w:r>
      </w:ins>
      <w:proofErr w:type="spellStart"/>
      <w:ins w:id="192" w:author="Кабанов Владимир" w:date="2018-11-12T21:51:00Z">
        <w:r w:rsidRPr="00134F19">
          <w:rPr>
            <w:rStyle w:val="af0"/>
            <w:rPrChange w:id="193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date_part</w:t>
        </w:r>
      </w:ins>
      <w:proofErr w:type="spellEnd"/>
      <w:ins w:id="194" w:author="Кабанов Владимир" w:date="2018-11-12T21:50:00Z">
        <w:r w:rsidRPr="00134F19">
          <w:rPr>
            <w:rStyle w:val="af0"/>
            <w:rPrChange w:id="195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&gt;=</w:t>
        </w:r>
      </w:ins>
      <w:ins w:id="196" w:author="Кабанов Владимир" w:date="2018-11-12T21:51:00Z">
        <w:r w:rsidRPr="00134F19">
          <w:rPr>
            <w:rStyle w:val="af0"/>
            <w:rPrChange w:id="197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20180601</w:t>
        </w:r>
        <w:r w:rsidR="00B57EB4" w:rsidRPr="00134F19">
          <w:rPr>
            <w:rStyle w:val="af0"/>
            <w:rPrChange w:id="198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br/>
        </w:r>
      </w:ins>
      <w:proofErr w:type="spellStart"/>
      <w:ins w:id="199" w:author="Кабанов Владимир" w:date="2018-11-12T21:50:00Z">
        <w:r w:rsidRPr="00134F19">
          <w:rPr>
            <w:rStyle w:val="af0"/>
            <w:rPrChange w:id="200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and</w:t>
        </w:r>
        <w:proofErr w:type="spellEnd"/>
        <w:r w:rsidRPr="00134F19">
          <w:rPr>
            <w:rStyle w:val="af0"/>
            <w:rPrChange w:id="201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 xml:space="preserve"> </w:t>
        </w:r>
        <w:proofErr w:type="spellStart"/>
        <w:r w:rsidRPr="00134F19">
          <w:rPr>
            <w:rStyle w:val="af0"/>
            <w:rPrChange w:id="202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transno_ncode</w:t>
        </w:r>
        <w:proofErr w:type="spellEnd"/>
        <w:r w:rsidRPr="00134F19">
          <w:rPr>
            <w:rStyle w:val="af0"/>
            <w:rPrChange w:id="203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='125510440239'</w:t>
        </w:r>
      </w:ins>
      <w:ins w:id="204" w:author="Кабанов Владимир" w:date="2018-11-12T21:53:00Z">
        <w:r w:rsidR="00B57EB4" w:rsidRPr="00134F19">
          <w:rPr>
            <w:rStyle w:val="af0"/>
            <w:rPrChange w:id="205" w:author="Windows User" w:date="2018-11-13T11:55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;</w:t>
        </w:r>
      </w:ins>
    </w:p>
    <w:p w:rsidR="00B57EB4" w:rsidRDefault="00B57EB4" w:rsidP="00B57EB4">
      <w:pPr>
        <w:rPr>
          <w:ins w:id="206" w:author="Кабанов Владимир" w:date="2018-11-12T21:57:00Z"/>
          <w:rFonts w:ascii="Arial" w:hAnsi="Arial" w:cs="Arial"/>
          <w:color w:val="263238"/>
          <w:sz w:val="20"/>
          <w:szCs w:val="20"/>
          <w:lang w:val="en-US"/>
        </w:rPr>
      </w:pPr>
      <w:ins w:id="207" w:author="Кабанов Владимир" w:date="2018-11-12T21:57:00Z">
        <w:r>
          <w:rPr>
            <w:rFonts w:ascii="Arial" w:hAnsi="Arial" w:cs="Arial"/>
            <w:noProof/>
            <w:color w:val="263238"/>
            <w:sz w:val="20"/>
            <w:szCs w:val="20"/>
            <w:lang w:eastAsia="ru-RU"/>
          </w:rPr>
          <w:drawing>
            <wp:inline distT="0" distB="0" distL="0" distR="0">
              <wp:extent cx="5695950" cy="3848100"/>
              <wp:effectExtent l="0" t="0" r="0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xplain2.jpe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95950" cy="3848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57EB4" w:rsidRPr="00134F19" w:rsidRDefault="00B57EB4" w:rsidP="00B57EB4">
      <w:pPr>
        <w:rPr>
          <w:ins w:id="208" w:author="Кабанов Владимир" w:date="2018-11-12T23:55:00Z"/>
          <w:rFonts w:cstheme="minorHAnsi"/>
          <w:color w:val="000000" w:themeColor="text1"/>
          <w:rPrChange w:id="209" w:author="Windows User" w:date="2018-11-13T11:55:00Z">
            <w:rPr>
              <w:ins w:id="210" w:author="Кабанов Владимир" w:date="2018-11-12T23:55:00Z"/>
              <w:rFonts w:ascii="Arial" w:hAnsi="Arial" w:cs="Arial"/>
              <w:color w:val="263238"/>
              <w:sz w:val="20"/>
              <w:szCs w:val="20"/>
            </w:rPr>
          </w:rPrChange>
        </w:rPr>
      </w:pPr>
      <w:ins w:id="211" w:author="Кабанов Владимир" w:date="2018-11-12T21:57:00Z">
        <w:r w:rsidRPr="00445B41">
          <w:rPr>
            <w:rFonts w:cstheme="minorHAnsi"/>
            <w:color w:val="000000" w:themeColor="text1"/>
            <w:rPrChange w:id="212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lastRenderedPageBreak/>
          <w:t>Как видно, объем чтения уменьшился почти в 6 раз.</w:t>
        </w:r>
      </w:ins>
      <w:ins w:id="213" w:author="Кабанов Владимир" w:date="2018-11-12T23:54:00Z">
        <w:r w:rsidR="00910F95" w:rsidRPr="00445B41">
          <w:rPr>
            <w:rFonts w:cstheme="minorHAnsi"/>
            <w:color w:val="000000" w:themeColor="text1"/>
            <w:rPrChange w:id="214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 Время выполнения запроса без фильтра по ключу </w:t>
        </w:r>
        <w:proofErr w:type="spellStart"/>
        <w:r w:rsidR="00910F95" w:rsidRPr="00445B41">
          <w:rPr>
            <w:rFonts w:cstheme="minorHAnsi"/>
            <w:color w:val="000000" w:themeColor="text1"/>
            <w:rPrChange w:id="215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партицирования</w:t>
        </w:r>
        <w:proofErr w:type="spellEnd"/>
        <w:r w:rsidR="00910F95" w:rsidRPr="00445B41">
          <w:rPr>
            <w:rFonts w:cstheme="minorHAnsi"/>
            <w:color w:val="000000" w:themeColor="text1"/>
            <w:rPrChange w:id="216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 – </w:t>
        </w:r>
        <w:r w:rsidR="00910F95" w:rsidRPr="00445B41">
          <w:rPr>
            <w:rFonts w:cstheme="minorHAnsi"/>
            <w:b/>
            <w:color w:val="000000" w:themeColor="text1"/>
            <w:rPrChange w:id="217" w:author="Кабанов Владимир" w:date="2018-11-13T00:08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48 минут.</w:t>
        </w:r>
        <w:r w:rsidR="00910F95" w:rsidRPr="00445B41">
          <w:rPr>
            <w:rFonts w:cstheme="minorHAnsi"/>
            <w:color w:val="000000" w:themeColor="text1"/>
            <w:rPrChange w:id="218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 Время выполнения запроса с фильтром по ключу </w:t>
        </w:r>
        <w:proofErr w:type="spellStart"/>
        <w:r w:rsidR="00910F95" w:rsidRPr="00445B41">
          <w:rPr>
            <w:rFonts w:cstheme="minorHAnsi"/>
            <w:color w:val="000000" w:themeColor="text1"/>
            <w:rPrChange w:id="219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партицирования</w:t>
        </w:r>
        <w:proofErr w:type="spellEnd"/>
        <w:r w:rsidR="00910F95" w:rsidRPr="00445B41">
          <w:rPr>
            <w:rFonts w:cstheme="minorHAnsi"/>
            <w:color w:val="000000" w:themeColor="text1"/>
            <w:rPrChange w:id="220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 </w:t>
        </w:r>
      </w:ins>
      <w:ins w:id="221" w:author="Кабанов Владимир" w:date="2018-11-12T23:55:00Z">
        <w:r w:rsidR="00910F95" w:rsidRPr="00445B41">
          <w:rPr>
            <w:rFonts w:cstheme="minorHAnsi"/>
            <w:color w:val="000000" w:themeColor="text1"/>
            <w:rPrChange w:id="222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–</w:t>
        </w:r>
      </w:ins>
      <w:ins w:id="223" w:author="Кабанов Владимир" w:date="2018-11-12T23:54:00Z">
        <w:r w:rsidR="00910F95" w:rsidRPr="00445B41">
          <w:rPr>
            <w:rFonts w:cstheme="minorHAnsi"/>
            <w:color w:val="000000" w:themeColor="text1"/>
            <w:rPrChange w:id="224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 </w:t>
        </w:r>
      </w:ins>
      <w:ins w:id="225" w:author="Кабанов Владимир" w:date="2018-11-13T00:08:00Z">
        <w:r w:rsidR="00445B41" w:rsidRPr="00445B41">
          <w:rPr>
            <w:rFonts w:cstheme="minorHAnsi"/>
            <w:b/>
            <w:color w:val="000000" w:themeColor="text1"/>
            <w:rPrChange w:id="226" w:author="Кабанов Владимир" w:date="2018-11-13T00:08:00Z">
              <w:rPr>
                <w:rFonts w:cstheme="minorHAnsi"/>
                <w:color w:val="000000" w:themeColor="text1"/>
              </w:rPr>
            </w:rPrChange>
          </w:rPr>
          <w:t>14 минут</w:t>
        </w:r>
        <w:r w:rsidR="00445B41">
          <w:rPr>
            <w:rFonts w:cstheme="minorHAnsi"/>
            <w:color w:val="000000" w:themeColor="text1"/>
          </w:rPr>
          <w:t>.</w:t>
        </w:r>
      </w:ins>
    </w:p>
    <w:p w:rsidR="00910F95" w:rsidRPr="00DB2EAF" w:rsidRDefault="00910F95" w:rsidP="00B57EB4">
      <w:pPr>
        <w:rPr>
          <w:ins w:id="227" w:author="Windows User" w:date="2018-11-12T19:23:00Z"/>
          <w:rFonts w:cstheme="minorHAnsi"/>
          <w:color w:val="000000" w:themeColor="text1"/>
        </w:rPr>
      </w:pPr>
      <w:ins w:id="228" w:author="Кабанов Владимир" w:date="2018-11-12T23:55:00Z">
        <w:r w:rsidRPr="00445B41">
          <w:rPr>
            <w:rFonts w:cstheme="minorHAnsi"/>
            <w:i/>
            <w:color w:val="000000" w:themeColor="text1"/>
            <w:rPrChange w:id="229" w:author="Кабанов Владимир" w:date="2018-11-13T00:00:00Z">
              <w:rPr>
                <w:rFonts w:ascii="Arial" w:hAnsi="Arial" w:cs="Arial"/>
                <w:i/>
                <w:color w:val="263238"/>
                <w:sz w:val="20"/>
                <w:szCs w:val="20"/>
              </w:rPr>
            </w:rPrChange>
          </w:rPr>
          <w:t xml:space="preserve">Примечание: </w:t>
        </w:r>
      </w:ins>
      <w:ins w:id="230" w:author="Кабанов Владимир" w:date="2018-11-12T23:56:00Z">
        <w:r w:rsidRPr="00445B41">
          <w:rPr>
            <w:rFonts w:cstheme="minorHAnsi"/>
            <w:color w:val="000000" w:themeColor="text1"/>
            <w:rPrChange w:id="231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как правило, </w:t>
        </w:r>
        <w:proofErr w:type="spellStart"/>
        <w:r w:rsidRPr="00445B41">
          <w:rPr>
            <w:rFonts w:cstheme="minorHAnsi"/>
            <w:color w:val="000000" w:themeColor="text1"/>
            <w:rPrChange w:id="232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партицируются</w:t>
        </w:r>
        <w:proofErr w:type="spellEnd"/>
        <w:r w:rsidRPr="00445B41">
          <w:rPr>
            <w:rFonts w:cstheme="minorHAnsi"/>
            <w:color w:val="000000" w:themeColor="text1"/>
            <w:rPrChange w:id="233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 большие </w:t>
        </w:r>
        <w:proofErr w:type="spellStart"/>
        <w:r w:rsidRPr="00445B41">
          <w:rPr>
            <w:rFonts w:cstheme="minorHAnsi"/>
            <w:color w:val="000000" w:themeColor="text1"/>
            <w:rPrChange w:id="234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фактовые</w:t>
        </w:r>
        <w:proofErr w:type="spellEnd"/>
        <w:r w:rsidRPr="00445B41">
          <w:rPr>
            <w:rFonts w:cstheme="minorHAnsi"/>
            <w:color w:val="000000" w:themeColor="text1"/>
            <w:rPrChange w:id="235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 таблицы. Ключом </w:t>
        </w:r>
        <w:proofErr w:type="spellStart"/>
        <w:r w:rsidRPr="00445B41">
          <w:rPr>
            <w:rFonts w:cstheme="minorHAnsi"/>
            <w:color w:val="000000" w:themeColor="text1"/>
            <w:rPrChange w:id="236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>партицирования</w:t>
        </w:r>
        <w:proofErr w:type="spellEnd"/>
        <w:r w:rsidRPr="00445B41">
          <w:rPr>
            <w:rFonts w:cstheme="minorHAnsi"/>
            <w:color w:val="000000" w:themeColor="text1"/>
            <w:rPrChange w:id="237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 в этом случае выбирается бизнес-дата, ассоциированная с фактом (отчетная дата, дата срез или совершения операции). </w:t>
        </w:r>
      </w:ins>
      <w:ins w:id="238" w:author="Кабанов Владимир" w:date="2018-11-12T23:57:00Z">
        <w:r w:rsidRPr="00445B41">
          <w:rPr>
            <w:rFonts w:cstheme="minorHAnsi"/>
            <w:b/>
            <w:color w:val="000000" w:themeColor="text1"/>
            <w:rPrChange w:id="239" w:author="Кабанов Владимир" w:date="2018-11-13T00:01:00Z">
              <w:rPr>
                <w:rFonts w:ascii="Arial" w:hAnsi="Arial" w:cs="Arial"/>
                <w:color w:val="263238"/>
                <w:sz w:val="20"/>
                <w:szCs w:val="20"/>
                <w:u w:val="single"/>
              </w:rPr>
            </w:rPrChange>
          </w:rPr>
          <w:t>Важно</w:t>
        </w:r>
        <w:r w:rsidRPr="00445B41">
          <w:rPr>
            <w:rFonts w:cstheme="minorHAnsi"/>
            <w:color w:val="000000" w:themeColor="text1"/>
            <w:rPrChange w:id="240" w:author="Кабанов Владимир" w:date="2018-11-13T00:00:00Z">
              <w:rPr>
                <w:rFonts w:ascii="Arial" w:hAnsi="Arial" w:cs="Arial"/>
                <w:color w:val="263238"/>
                <w:sz w:val="20"/>
                <w:szCs w:val="20"/>
              </w:rPr>
            </w:rPrChange>
          </w:rPr>
          <w:t xml:space="preserve">: </w:t>
        </w:r>
      </w:ins>
      <w:ins w:id="241" w:author="Кабанов Владимир" w:date="2018-11-12T23:58:00Z">
        <w:r w:rsidRPr="00DB2EAF">
          <w:rPr>
            <w:rFonts w:cstheme="minorHAnsi"/>
            <w:b/>
            <w:color w:val="000000" w:themeColor="text1"/>
          </w:rPr>
          <w:t xml:space="preserve">ключ </w:t>
        </w:r>
        <w:proofErr w:type="spellStart"/>
        <w:r w:rsidRPr="00DB2EAF">
          <w:rPr>
            <w:rFonts w:cstheme="minorHAnsi"/>
            <w:b/>
            <w:color w:val="000000" w:themeColor="text1"/>
          </w:rPr>
          <w:t>партицирования</w:t>
        </w:r>
        <w:proofErr w:type="spellEnd"/>
        <w:r w:rsidRPr="00DB2EAF">
          <w:rPr>
            <w:rFonts w:cstheme="minorHAnsi"/>
            <w:b/>
            <w:color w:val="000000" w:themeColor="text1"/>
          </w:rPr>
          <w:t xml:space="preserve"> таблиц в </w:t>
        </w:r>
        <w:r w:rsidRPr="00DB2EAF">
          <w:rPr>
            <w:rFonts w:cstheme="minorHAnsi"/>
            <w:b/>
            <w:color w:val="000000" w:themeColor="text1"/>
            <w:lang w:val="en-US"/>
          </w:rPr>
          <w:t>Impala</w:t>
        </w:r>
        <w:r w:rsidRPr="00DB2EAF">
          <w:rPr>
            <w:rFonts w:cstheme="minorHAnsi"/>
            <w:b/>
            <w:color w:val="000000" w:themeColor="text1"/>
          </w:rPr>
          <w:t xml:space="preserve">, как правило, отличается от ключа в </w:t>
        </w:r>
        <w:r w:rsidRPr="00DB2EAF">
          <w:rPr>
            <w:rFonts w:cstheme="minorHAnsi"/>
            <w:b/>
            <w:color w:val="000000" w:themeColor="text1"/>
            <w:lang w:val="en-US"/>
          </w:rPr>
          <w:t>DWH</w:t>
        </w:r>
        <w:r w:rsidRPr="00DB2EAF">
          <w:rPr>
            <w:rFonts w:cstheme="minorHAnsi"/>
            <w:b/>
            <w:color w:val="000000" w:themeColor="text1"/>
          </w:rPr>
          <w:t>.</w:t>
        </w:r>
        <w:r w:rsidRPr="00DB2EAF">
          <w:rPr>
            <w:rFonts w:cstheme="minorHAnsi"/>
            <w:color w:val="000000" w:themeColor="text1"/>
          </w:rPr>
          <w:t xml:space="preserve"> Обычно, ключ </w:t>
        </w:r>
        <w:proofErr w:type="spellStart"/>
        <w:r w:rsidRPr="00DB2EAF">
          <w:rPr>
            <w:rFonts w:cstheme="minorHAnsi"/>
            <w:color w:val="000000" w:themeColor="text1"/>
          </w:rPr>
          <w:t>партицирования</w:t>
        </w:r>
        <w:proofErr w:type="spellEnd"/>
        <w:r w:rsidRPr="00DB2EAF">
          <w:rPr>
            <w:rFonts w:cstheme="minorHAnsi"/>
            <w:color w:val="000000" w:themeColor="text1"/>
          </w:rPr>
          <w:t xml:space="preserve"> таблиц в </w:t>
        </w:r>
        <w:r w:rsidRPr="00DB2EAF">
          <w:rPr>
            <w:rFonts w:cstheme="minorHAnsi"/>
            <w:color w:val="000000" w:themeColor="text1"/>
            <w:lang w:val="en-US"/>
          </w:rPr>
          <w:t>Impala</w:t>
        </w:r>
        <w:r w:rsidRPr="00DB2EAF">
          <w:rPr>
            <w:rFonts w:cstheme="minorHAnsi"/>
            <w:color w:val="000000" w:themeColor="text1"/>
          </w:rPr>
          <w:t xml:space="preserve"> </w:t>
        </w:r>
      </w:ins>
      <w:ins w:id="242" w:author="Кабанов Владимир" w:date="2018-11-12T23:59:00Z">
        <w:r w:rsidRPr="00DB2EAF">
          <w:rPr>
            <w:rFonts w:cstheme="minorHAnsi"/>
            <w:color w:val="000000" w:themeColor="text1"/>
          </w:rPr>
          <w:t xml:space="preserve">называется </w:t>
        </w:r>
        <w:r w:rsidRPr="00DB2EAF">
          <w:rPr>
            <w:rFonts w:cstheme="minorHAnsi"/>
            <w:color w:val="000000" w:themeColor="text1"/>
            <w:lang w:val="en-US"/>
          </w:rPr>
          <w:t>date</w:t>
        </w:r>
        <w:r w:rsidRPr="00DB2EAF">
          <w:rPr>
            <w:rFonts w:cstheme="minorHAnsi"/>
            <w:color w:val="000000" w:themeColor="text1"/>
          </w:rPr>
          <w:t>_</w:t>
        </w:r>
        <w:r w:rsidRPr="00DB2EAF">
          <w:rPr>
            <w:rFonts w:cstheme="minorHAnsi"/>
            <w:color w:val="000000" w:themeColor="text1"/>
            <w:lang w:val="en-US"/>
          </w:rPr>
          <w:t>part</w:t>
        </w:r>
        <w:r w:rsidRPr="00445B41">
          <w:rPr>
            <w:rFonts w:cstheme="minorHAnsi"/>
            <w:color w:val="000000" w:themeColor="text1"/>
            <w:rPrChange w:id="243" w:author="Кабанов Владимир" w:date="2018-11-13T00:01:00Z">
              <w:rPr>
                <w:rFonts w:ascii="Arial" w:hAnsi="Arial" w:cs="Arial"/>
                <w:color w:val="263238"/>
                <w:sz w:val="20"/>
                <w:szCs w:val="20"/>
                <w:lang w:val="en-US"/>
              </w:rPr>
            </w:rPrChange>
          </w:rPr>
          <w:t>.</w:t>
        </w:r>
      </w:ins>
    </w:p>
    <w:p w:rsidR="001100FB" w:rsidRPr="00134F19" w:rsidRDefault="001100FB" w:rsidP="001100FB">
      <w:pPr>
        <w:pStyle w:val="3"/>
        <w:rPr>
          <w:ins w:id="244" w:author="Кабанов Владимир" w:date="2018-11-13T00:07:00Z"/>
          <w:rPrChange w:id="245" w:author="Windows User" w:date="2018-11-13T11:55:00Z">
            <w:rPr>
              <w:ins w:id="246" w:author="Кабанов Владимир" w:date="2018-11-13T00:07:00Z"/>
              <w:lang w:val="en-US"/>
            </w:rPr>
          </w:rPrChange>
        </w:rPr>
      </w:pPr>
      <w:ins w:id="247" w:author="Windows User" w:date="2018-11-12T19:23:00Z">
        <w:r>
          <w:t>Колоночный</w:t>
        </w:r>
        <w:r w:rsidRPr="00DB2EAF">
          <w:t xml:space="preserve"> </w:t>
        </w:r>
        <w:r>
          <w:t>формат</w:t>
        </w:r>
        <w:r w:rsidRPr="00DB2EAF">
          <w:t xml:space="preserve"> </w:t>
        </w:r>
        <w:r>
          <w:t>хранения</w:t>
        </w:r>
        <w:r w:rsidRPr="00DB2EAF">
          <w:t xml:space="preserve"> </w:t>
        </w:r>
        <w:r>
          <w:t>данных</w:t>
        </w:r>
      </w:ins>
    </w:p>
    <w:p w:rsidR="00445B41" w:rsidRPr="00134F19" w:rsidRDefault="00445B41" w:rsidP="00DB2EAF">
      <w:pPr>
        <w:rPr>
          <w:ins w:id="248" w:author="Кабанов Владимир" w:date="2018-11-13T00:36:00Z"/>
          <w:rPrChange w:id="249" w:author="Windows User" w:date="2018-11-13T11:55:00Z">
            <w:rPr>
              <w:ins w:id="250" w:author="Кабанов Владимир" w:date="2018-11-13T00:36:00Z"/>
              <w:lang w:val="en-US"/>
            </w:rPr>
          </w:rPrChange>
        </w:rPr>
      </w:pPr>
      <w:ins w:id="251" w:author="Кабанов Владимир" w:date="2018-11-13T00:08:00Z">
        <w:r>
          <w:t xml:space="preserve">Хотя </w:t>
        </w:r>
        <w:r>
          <w:rPr>
            <w:lang w:val="en-US"/>
          </w:rPr>
          <w:t>Impala</w:t>
        </w:r>
        <w:r w:rsidRPr="00DB2EAF">
          <w:t xml:space="preserve"> </w:t>
        </w:r>
      </w:ins>
      <w:ins w:id="252" w:author="Кабанов Владимир" w:date="2018-11-13T00:12:00Z">
        <w:r>
          <w:t>поддерживает</w:t>
        </w:r>
      </w:ins>
      <w:ins w:id="253" w:author="Кабанов Владимир" w:date="2018-11-13T00:08:00Z">
        <w:r>
          <w:t xml:space="preserve"> разные форматы хранения данных</w:t>
        </w:r>
      </w:ins>
      <w:ins w:id="254" w:author="Кабанов Владимир" w:date="2018-11-13T00:13:00Z">
        <w:r>
          <w:t xml:space="preserve"> (см. параграф </w:t>
        </w:r>
        <w:r>
          <w:fldChar w:fldCharType="begin"/>
        </w:r>
        <w:r>
          <w:instrText xml:space="preserve"> HYPERLINK  \l "_Работа_с_файловыми" </w:instrText>
        </w:r>
        <w:r>
          <w:fldChar w:fldCharType="separate"/>
        </w:r>
        <w:r>
          <w:rPr>
            <w:rStyle w:val="ab"/>
          </w:rPr>
          <w:t>Р</w:t>
        </w:r>
        <w:r w:rsidRPr="00445B41">
          <w:rPr>
            <w:rStyle w:val="ab"/>
          </w:rPr>
          <w:t>абота с файловыми форматами</w:t>
        </w:r>
        <w:r>
          <w:fldChar w:fldCharType="end"/>
        </w:r>
        <w:r>
          <w:t xml:space="preserve">), данные, реплицируемые из ядра и витрин </w:t>
        </w:r>
        <w:r>
          <w:rPr>
            <w:lang w:val="en-US"/>
          </w:rPr>
          <w:t>DWH</w:t>
        </w:r>
      </w:ins>
      <w:ins w:id="255" w:author="Кабанов Владимир" w:date="2018-11-13T00:14:00Z">
        <w:r w:rsidR="00C20A88">
          <w:t>,</w:t>
        </w:r>
      </w:ins>
      <w:ins w:id="256" w:author="Кабанов Владимир" w:date="2018-11-13T00:13:00Z">
        <w:r w:rsidRPr="00DB2EAF">
          <w:t xml:space="preserve"> </w:t>
        </w:r>
        <w:r>
          <w:t>хранятся</w:t>
        </w:r>
      </w:ins>
      <w:ins w:id="257" w:author="Кабанов Владимир" w:date="2018-11-13T00:14:00Z">
        <w:r>
          <w:t xml:space="preserve"> в формате </w:t>
        </w:r>
        <w:r>
          <w:rPr>
            <w:lang w:val="en-US"/>
          </w:rPr>
          <w:t>Parquet</w:t>
        </w:r>
        <w:r w:rsidRPr="00DB2EAF">
          <w:t xml:space="preserve">. </w:t>
        </w:r>
        <w:r w:rsidR="00C20A88">
          <w:rPr>
            <w:lang w:val="en-US"/>
          </w:rPr>
          <w:t>Parquet</w:t>
        </w:r>
        <w:r w:rsidR="00C20A88" w:rsidRPr="00DB2EAF">
          <w:t xml:space="preserve"> </w:t>
        </w:r>
        <w:r w:rsidR="00C20A88">
          <w:t>является колоночным форматом хранения данных</w:t>
        </w:r>
      </w:ins>
      <w:ins w:id="258" w:author="Кабанов Владимир" w:date="2018-11-13T00:15:00Z">
        <w:r w:rsidR="00C20A88">
          <w:t xml:space="preserve">, то есть </w:t>
        </w:r>
      </w:ins>
      <w:ins w:id="259" w:author="Кабанов Владимир" w:date="2018-11-13T00:27:00Z">
        <w:r w:rsidR="00511980">
          <w:t>данные</w:t>
        </w:r>
      </w:ins>
      <w:ins w:id="260" w:author="Кабанов Владимир" w:date="2018-11-13T00:30:00Z">
        <w:r w:rsidR="00511980">
          <w:t xml:space="preserve"> таблицы</w:t>
        </w:r>
      </w:ins>
      <w:ins w:id="261" w:author="Кабанов Владимир" w:date="2018-11-13T00:27:00Z">
        <w:r w:rsidR="00511980">
          <w:t xml:space="preserve"> группируются </w:t>
        </w:r>
      </w:ins>
      <w:ins w:id="262" w:author="Кабанов Владимир" w:date="2018-11-13T00:28:00Z">
        <w:r w:rsidR="00511980">
          <w:rPr>
            <w:b/>
          </w:rPr>
          <w:t>сначала по столбцам, потом по строчкам.</w:t>
        </w:r>
        <w:r w:rsidR="00511980">
          <w:t xml:space="preserve"> </w:t>
        </w:r>
      </w:ins>
    </w:p>
    <w:p w:rsidR="00511980" w:rsidRDefault="00511980" w:rsidP="00DB2EAF">
      <w:pPr>
        <w:rPr>
          <w:ins w:id="263" w:author="Кабанов Владимир" w:date="2018-11-13T00:40:00Z"/>
        </w:rPr>
      </w:pPr>
      <w:ins w:id="264" w:author="Кабанов Владимир" w:date="2018-11-13T00:36:00Z">
        <w:r>
          <w:t>Для пользователя это значит, что выбор</w:t>
        </w:r>
      </w:ins>
      <w:ins w:id="265" w:author="Кабанов Владимир" w:date="2018-11-13T00:37:00Z">
        <w:r>
          <w:t xml:space="preserve"> только</w:t>
        </w:r>
      </w:ins>
      <w:ins w:id="266" w:author="Кабанов Владимир" w:date="2018-11-13T00:36:00Z">
        <w:r>
          <w:t xml:space="preserve"> конкретных столбцов из таблицы</w:t>
        </w:r>
      </w:ins>
      <w:ins w:id="267" w:author="Кабанов Владимир" w:date="2018-11-13T00:37:00Z">
        <w:r w:rsidR="00E77A09">
          <w:t xml:space="preserve"> пропорционально уменьшает объем чтений </w:t>
        </w:r>
      </w:ins>
      <w:ins w:id="268" w:author="Кабанов Владимир" w:date="2018-11-13T00:38:00Z">
        <w:r w:rsidR="00E77A09">
          <w:t>–</w:t>
        </w:r>
      </w:ins>
      <w:ins w:id="269" w:author="Кабанов Владимир" w:date="2018-11-13T00:37:00Z">
        <w:r w:rsidR="00E77A09">
          <w:t xml:space="preserve"> потому </w:t>
        </w:r>
      </w:ins>
      <w:ins w:id="270" w:author="Кабанов Владимир" w:date="2018-11-13T00:38:00Z">
        <w:r w:rsidR="00E77A09">
          <w:t xml:space="preserve">что </w:t>
        </w:r>
      </w:ins>
      <w:ins w:id="271" w:author="Кабанов Владимир" w:date="2018-11-13T00:39:00Z">
        <w:r w:rsidR="00E77A09">
          <w:rPr>
            <w:lang w:val="en-US"/>
          </w:rPr>
          <w:t>Impala</w:t>
        </w:r>
        <w:r w:rsidR="00E77A09" w:rsidRPr="00DB2EAF">
          <w:t xml:space="preserve"> </w:t>
        </w:r>
        <w:r w:rsidR="00E77A09">
          <w:t xml:space="preserve">читает только ту часть файла </w:t>
        </w:r>
        <w:proofErr w:type="spellStart"/>
        <w:r w:rsidR="00E77A09">
          <w:rPr>
            <w:lang w:val="en-US"/>
          </w:rPr>
          <w:t>Paruqet</w:t>
        </w:r>
        <w:proofErr w:type="spellEnd"/>
        <w:r w:rsidR="00E77A09">
          <w:t xml:space="preserve">, которая содержит запрашиваемые столбцы. </w:t>
        </w:r>
      </w:ins>
      <w:ins w:id="272" w:author="Кабанов Владимир" w:date="2018-11-13T00:40:00Z">
        <w:r w:rsidR="00E77A09">
          <w:t xml:space="preserve">Таким образом, при работе с </w:t>
        </w:r>
        <w:r w:rsidR="00E77A09">
          <w:rPr>
            <w:lang w:val="en-US"/>
          </w:rPr>
          <w:t>Impala</w:t>
        </w:r>
        <w:r w:rsidR="00E77A09">
          <w:t xml:space="preserve"> следует приучать себя к тому, чтобы запрашивать из таблицы только нужные для анализа столбцы (не писать «</w:t>
        </w:r>
        <w:r w:rsidR="00E77A09">
          <w:rPr>
            <w:lang w:val="en-US"/>
          </w:rPr>
          <w:t>select</w:t>
        </w:r>
        <w:r w:rsidR="00E77A09" w:rsidRPr="00DB2EAF">
          <w:t xml:space="preserve"> *</w:t>
        </w:r>
        <w:r w:rsidR="00E77A09">
          <w:t xml:space="preserve"> »).</w:t>
        </w:r>
      </w:ins>
    </w:p>
    <w:p w:rsidR="00106D70" w:rsidRPr="00106D70" w:rsidRDefault="00106D70">
      <w:pPr>
        <w:rPr>
          <w:ins w:id="273" w:author="Кабанов Владимир" w:date="2018-11-13T01:03:00Z"/>
          <w:rStyle w:val="af0"/>
          <w:i w:val="0"/>
        </w:rPr>
        <w:pPrChange w:id="274" w:author="Кабанов Владимир" w:date="2018-11-13T01:02:00Z">
          <w:pPr>
            <w:ind w:left="708"/>
          </w:pPr>
        </w:pPrChange>
      </w:pPr>
      <w:ins w:id="275" w:author="Кабанов Владимир" w:date="2018-11-13T01:02:00Z">
        <w:r>
          <w:rPr>
            <w:rStyle w:val="af0"/>
            <w:i w:val="0"/>
          </w:rPr>
          <w:t xml:space="preserve">В качестве примера рассмотрим запрос к таблице </w:t>
        </w:r>
      </w:ins>
      <w:ins w:id="276" w:author="Кабанов Владимир" w:date="2018-11-13T01:03:00Z">
        <w:r>
          <w:rPr>
            <w:rStyle w:val="af0"/>
            <w:i w:val="0"/>
            <w:lang w:val="en-US"/>
          </w:rPr>
          <w:t>s</w:t>
        </w:r>
        <w:r w:rsidRPr="00106D70">
          <w:rPr>
            <w:rStyle w:val="af0"/>
            <w:i w:val="0"/>
            <w:rPrChange w:id="277" w:author="Кабанов Владимир" w:date="2018-11-13T01:03:00Z">
              <w:rPr>
                <w:rStyle w:val="af0"/>
                <w:i w:val="0"/>
                <w:lang w:val="en-US"/>
              </w:rPr>
            </w:rPrChange>
          </w:rPr>
          <w:t>_</w:t>
        </w:r>
        <w:proofErr w:type="spellStart"/>
        <w:r>
          <w:rPr>
            <w:rStyle w:val="af0"/>
            <w:i w:val="0"/>
            <w:lang w:val="en-US"/>
          </w:rPr>
          <w:t>dwh</w:t>
        </w:r>
        <w:proofErr w:type="spellEnd"/>
        <w:r w:rsidRPr="00106D70">
          <w:rPr>
            <w:rStyle w:val="af0"/>
            <w:i w:val="0"/>
            <w:rPrChange w:id="278" w:author="Кабанов Владимир" w:date="2018-11-13T01:03:00Z">
              <w:rPr>
                <w:rStyle w:val="af0"/>
                <w:i w:val="0"/>
                <w:lang w:val="en-US"/>
              </w:rPr>
            </w:rPrChange>
          </w:rPr>
          <w:t>.</w:t>
        </w:r>
        <w:proofErr w:type="spellStart"/>
        <w:r>
          <w:rPr>
            <w:rStyle w:val="af0"/>
            <w:i w:val="0"/>
            <w:lang w:val="en-US"/>
          </w:rPr>
          <w:t>cardtransaction</w:t>
        </w:r>
        <w:proofErr w:type="spellEnd"/>
        <w:r w:rsidRPr="00106D70">
          <w:rPr>
            <w:rStyle w:val="af0"/>
            <w:i w:val="0"/>
            <w:rPrChange w:id="279" w:author="Кабанов Владимир" w:date="2018-11-13T01:03:00Z">
              <w:rPr>
                <w:rStyle w:val="af0"/>
                <w:i w:val="0"/>
                <w:lang w:val="en-US"/>
              </w:rPr>
            </w:rPrChange>
          </w:rPr>
          <w:t>_</w:t>
        </w:r>
        <w:proofErr w:type="spellStart"/>
        <w:r>
          <w:rPr>
            <w:rStyle w:val="af0"/>
            <w:i w:val="0"/>
            <w:lang w:val="en-US"/>
          </w:rPr>
          <w:t>stran</w:t>
        </w:r>
        <w:proofErr w:type="spellEnd"/>
        <w:r w:rsidRPr="00106D70">
          <w:rPr>
            <w:rStyle w:val="af0"/>
            <w:i w:val="0"/>
            <w:rPrChange w:id="280" w:author="Кабанов Владимир" w:date="2018-11-13T01:03:00Z">
              <w:rPr>
                <w:rStyle w:val="af0"/>
                <w:i w:val="0"/>
                <w:lang w:val="en-US"/>
              </w:rPr>
            </w:rPrChange>
          </w:rPr>
          <w:t xml:space="preserve"> </w:t>
        </w:r>
        <w:r>
          <w:rPr>
            <w:rStyle w:val="af0"/>
            <w:i w:val="0"/>
          </w:rPr>
          <w:t>из предыдущего пункта. После</w:t>
        </w:r>
        <w:r w:rsidRPr="00106D70">
          <w:rPr>
            <w:rStyle w:val="af0"/>
            <w:i w:val="0"/>
            <w:lang w:val="en-US"/>
            <w:rPrChange w:id="281" w:author="Кабанов Владимир" w:date="2018-11-13T01:04:00Z">
              <w:rPr>
                <w:rStyle w:val="af0"/>
                <w:i w:val="0"/>
              </w:rPr>
            </w:rPrChange>
          </w:rPr>
          <w:t xml:space="preserve"> </w:t>
        </w:r>
        <w:r>
          <w:rPr>
            <w:rStyle w:val="af0"/>
            <w:i w:val="0"/>
          </w:rPr>
          <w:t>учета</w:t>
        </w:r>
        <w:r w:rsidRPr="00106D70">
          <w:rPr>
            <w:rStyle w:val="af0"/>
            <w:i w:val="0"/>
            <w:lang w:val="en-US"/>
            <w:rPrChange w:id="282" w:author="Кабанов Владимир" w:date="2018-11-13T01:04:00Z">
              <w:rPr>
                <w:rStyle w:val="af0"/>
                <w:i w:val="0"/>
              </w:rPr>
            </w:rPrChange>
          </w:rPr>
          <w:t xml:space="preserve"> </w:t>
        </w:r>
        <w:proofErr w:type="spellStart"/>
        <w:r>
          <w:rPr>
            <w:rStyle w:val="af0"/>
            <w:i w:val="0"/>
          </w:rPr>
          <w:t>партицирования</w:t>
        </w:r>
        <w:proofErr w:type="spellEnd"/>
        <w:r w:rsidRPr="00106D70">
          <w:rPr>
            <w:rStyle w:val="af0"/>
            <w:i w:val="0"/>
            <w:lang w:val="en-US"/>
            <w:rPrChange w:id="283" w:author="Кабанов Владимир" w:date="2018-11-13T01:04:00Z">
              <w:rPr>
                <w:rStyle w:val="af0"/>
                <w:i w:val="0"/>
              </w:rPr>
            </w:rPrChange>
          </w:rPr>
          <w:t xml:space="preserve"> </w:t>
        </w:r>
      </w:ins>
      <w:ins w:id="284" w:author="Кабанов Владимир" w:date="2018-11-13T01:04:00Z">
        <w:r>
          <w:rPr>
            <w:rStyle w:val="af0"/>
            <w:i w:val="0"/>
          </w:rPr>
          <w:t xml:space="preserve">мы получили </w:t>
        </w:r>
      </w:ins>
      <w:ins w:id="285" w:author="Кабанов Владимир" w:date="2018-11-13T01:03:00Z">
        <w:r>
          <w:rPr>
            <w:rStyle w:val="af0"/>
            <w:i w:val="0"/>
          </w:rPr>
          <w:t>запрос</w:t>
        </w:r>
      </w:ins>
    </w:p>
    <w:p w:rsidR="00106D70" w:rsidRPr="00134F19" w:rsidRDefault="00106D70">
      <w:pPr>
        <w:ind w:left="708"/>
        <w:rPr>
          <w:ins w:id="286" w:author="Кабанов Владимир" w:date="2018-11-13T01:04:00Z"/>
          <w:rStyle w:val="af0"/>
          <w:lang w:val="en-US"/>
          <w:rPrChange w:id="287" w:author="Windows User" w:date="2018-11-13T11:55:00Z">
            <w:rPr>
              <w:ins w:id="288" w:author="Кабанов Владимир" w:date="2018-11-13T01:04:00Z"/>
              <w:rStyle w:val="af0"/>
            </w:rPr>
          </w:rPrChange>
        </w:rPr>
      </w:pPr>
      <w:proofErr w:type="gramStart"/>
      <w:ins w:id="289" w:author="Кабанов Владимир" w:date="2018-11-13T01:04:00Z">
        <w:r w:rsidRPr="00106D70">
          <w:rPr>
            <w:rStyle w:val="af0"/>
            <w:lang w:val="en-US"/>
            <w:rPrChange w:id="290" w:author="Кабанов Владимир" w:date="2018-11-13T01:04:00Z">
              <w:rPr>
                <w:rStyle w:val="af0"/>
              </w:rPr>
            </w:rPrChange>
          </w:rPr>
          <w:t>select</w:t>
        </w:r>
        <w:proofErr w:type="gramEnd"/>
        <w:r w:rsidRPr="00106D70">
          <w:rPr>
            <w:rStyle w:val="af0"/>
            <w:lang w:val="en-US"/>
            <w:rPrChange w:id="291" w:author="Кабанов Владимир" w:date="2018-11-13T01:04:00Z">
              <w:rPr>
                <w:rStyle w:val="af0"/>
              </w:rPr>
            </w:rPrChange>
          </w:rPr>
          <w:t xml:space="preserve"> * from </w:t>
        </w:r>
        <w:proofErr w:type="spellStart"/>
        <w:r w:rsidRPr="00106D70">
          <w:rPr>
            <w:rStyle w:val="af0"/>
            <w:lang w:val="en-US"/>
            <w:rPrChange w:id="292" w:author="Кабанов Владимир" w:date="2018-11-13T01:04:00Z">
              <w:rPr>
                <w:rStyle w:val="af0"/>
              </w:rPr>
            </w:rPrChange>
          </w:rPr>
          <w:t>s_dwh.cardtransaction_stran</w:t>
        </w:r>
        <w:proofErr w:type="spellEnd"/>
        <w:r w:rsidRPr="00106D70">
          <w:rPr>
            <w:rStyle w:val="af0"/>
            <w:lang w:val="en-US"/>
            <w:rPrChange w:id="293" w:author="Кабанов Владимир" w:date="2018-11-13T01:04:00Z">
              <w:rPr>
                <w:rStyle w:val="af0"/>
              </w:rPr>
            </w:rPrChange>
          </w:rPr>
          <w:br/>
          <w:t xml:space="preserve">where </w:t>
        </w:r>
        <w:proofErr w:type="spellStart"/>
        <w:r w:rsidRPr="00106D70">
          <w:rPr>
            <w:rStyle w:val="af0"/>
            <w:lang w:val="en-US"/>
            <w:rPrChange w:id="294" w:author="Кабанов Владимир" w:date="2018-11-13T01:04:00Z">
              <w:rPr>
                <w:rStyle w:val="af0"/>
              </w:rPr>
            </w:rPrChange>
          </w:rPr>
          <w:t>date_part</w:t>
        </w:r>
        <w:proofErr w:type="spellEnd"/>
        <w:r w:rsidRPr="00106D70">
          <w:rPr>
            <w:rStyle w:val="af0"/>
            <w:lang w:val="en-US"/>
            <w:rPrChange w:id="295" w:author="Кабанов Владимир" w:date="2018-11-13T01:04:00Z">
              <w:rPr>
                <w:rStyle w:val="af0"/>
              </w:rPr>
            </w:rPrChange>
          </w:rPr>
          <w:t>&gt;=20180601</w:t>
        </w:r>
        <w:r w:rsidRPr="00106D70">
          <w:rPr>
            <w:rStyle w:val="af0"/>
            <w:lang w:val="en-US"/>
            <w:rPrChange w:id="296" w:author="Кабанов Владимир" w:date="2018-11-13T01:04:00Z">
              <w:rPr>
                <w:rStyle w:val="af0"/>
              </w:rPr>
            </w:rPrChange>
          </w:rPr>
          <w:br/>
          <w:t xml:space="preserve">and </w:t>
        </w:r>
        <w:proofErr w:type="spellStart"/>
        <w:r w:rsidRPr="00106D70">
          <w:rPr>
            <w:rStyle w:val="af0"/>
            <w:lang w:val="en-US"/>
            <w:rPrChange w:id="297" w:author="Кабанов Владимир" w:date="2018-11-13T01:04:00Z">
              <w:rPr>
                <w:rStyle w:val="af0"/>
              </w:rPr>
            </w:rPrChange>
          </w:rPr>
          <w:t>transno_ncode</w:t>
        </w:r>
        <w:proofErr w:type="spellEnd"/>
        <w:r w:rsidRPr="00106D70">
          <w:rPr>
            <w:rStyle w:val="af0"/>
            <w:lang w:val="en-US"/>
            <w:rPrChange w:id="298" w:author="Кабанов Владимир" w:date="2018-11-13T01:04:00Z">
              <w:rPr>
                <w:rStyle w:val="af0"/>
              </w:rPr>
            </w:rPrChange>
          </w:rPr>
          <w:t>='125510440239';</w:t>
        </w:r>
      </w:ins>
    </w:p>
    <w:p w:rsidR="00106D70" w:rsidRPr="00106D70" w:rsidRDefault="00106D70">
      <w:pPr>
        <w:rPr>
          <w:ins w:id="299" w:author="Кабанов Владимир" w:date="2018-11-13T01:02:00Z"/>
          <w:rStyle w:val="af0"/>
          <w:i w:val="0"/>
          <w:rPrChange w:id="300" w:author="Кабанов Владимир" w:date="2018-11-13T01:06:00Z">
            <w:rPr>
              <w:ins w:id="301" w:author="Кабанов Владимир" w:date="2018-11-13T01:02:00Z"/>
              <w:rStyle w:val="af0"/>
              <w:lang w:val="en-US"/>
            </w:rPr>
          </w:rPrChange>
        </w:rPr>
        <w:pPrChange w:id="302" w:author="Кабанов Владимир" w:date="2018-11-13T01:04:00Z">
          <w:pPr>
            <w:ind w:left="708"/>
          </w:pPr>
        </w:pPrChange>
      </w:pPr>
      <w:ins w:id="303" w:author="Кабанов Владимир" w:date="2018-11-13T01:06:00Z">
        <w:r>
          <w:rPr>
            <w:rStyle w:val="af0"/>
            <w:i w:val="0"/>
          </w:rPr>
          <w:t>к</w:t>
        </w:r>
      </w:ins>
      <w:ins w:id="304" w:author="Кабанов Владимир" w:date="2018-11-13T01:04:00Z">
        <w:r>
          <w:rPr>
            <w:rStyle w:val="af0"/>
            <w:i w:val="0"/>
          </w:rPr>
          <w:t xml:space="preserve">оторый работал </w:t>
        </w:r>
        <w:r w:rsidRPr="00106D70">
          <w:rPr>
            <w:rStyle w:val="af0"/>
            <w:b/>
            <w:i w:val="0"/>
            <w:rPrChange w:id="305" w:author="Кабанов Владимир" w:date="2018-11-13T01:07:00Z">
              <w:rPr>
                <w:rStyle w:val="af0"/>
                <w:i w:val="0"/>
              </w:rPr>
            </w:rPrChange>
          </w:rPr>
          <w:t>1</w:t>
        </w:r>
      </w:ins>
      <w:ins w:id="306" w:author="Кабанов Владимир" w:date="2018-11-13T01:06:00Z">
        <w:r w:rsidRPr="00106D70">
          <w:rPr>
            <w:rStyle w:val="af0"/>
            <w:b/>
            <w:i w:val="0"/>
            <w:rPrChange w:id="307" w:author="Кабанов Владимир" w:date="2018-11-13T01:07:00Z">
              <w:rPr>
                <w:rStyle w:val="af0"/>
                <w:i w:val="0"/>
              </w:rPr>
            </w:rPrChange>
          </w:rPr>
          <w:t>4</w:t>
        </w:r>
      </w:ins>
      <w:ins w:id="308" w:author="Кабанов Владимир" w:date="2018-11-13T01:04:00Z">
        <w:r w:rsidRPr="00106D70">
          <w:rPr>
            <w:rStyle w:val="af0"/>
            <w:b/>
            <w:i w:val="0"/>
            <w:rPrChange w:id="309" w:author="Кабанов Владимир" w:date="2018-11-13T01:07:00Z">
              <w:rPr>
                <w:rStyle w:val="af0"/>
                <w:i w:val="0"/>
              </w:rPr>
            </w:rPrChange>
          </w:rPr>
          <w:t xml:space="preserve"> минут</w:t>
        </w:r>
      </w:ins>
      <w:ins w:id="310" w:author="Кабанов Владимир" w:date="2018-11-13T01:06:00Z">
        <w:r>
          <w:rPr>
            <w:rStyle w:val="af0"/>
            <w:i w:val="0"/>
          </w:rPr>
          <w:t xml:space="preserve"> и, согласно </w:t>
        </w:r>
      </w:ins>
      <w:ins w:id="311" w:author="Кабанов Владимир" w:date="2018-11-13T01:15:00Z">
        <w:r w:rsidR="00F945C4">
          <w:rPr>
            <w:rStyle w:val="af0"/>
            <w:i w:val="0"/>
          </w:rPr>
          <w:t>результатам</w:t>
        </w:r>
      </w:ins>
      <w:ins w:id="312" w:author="Кабанов Владимир" w:date="2018-11-13T01:06:00Z">
        <w:r>
          <w:rPr>
            <w:rStyle w:val="af0"/>
            <w:i w:val="0"/>
          </w:rPr>
          <w:t xml:space="preserve"> выполнения, прочитал </w:t>
        </w:r>
        <w:r w:rsidRPr="00106D70">
          <w:rPr>
            <w:rStyle w:val="af0"/>
            <w:b/>
            <w:i w:val="0"/>
            <w:rPrChange w:id="313" w:author="Кабанов Владимир" w:date="2018-11-13T01:07:00Z">
              <w:rPr>
                <w:rStyle w:val="af0"/>
                <w:i w:val="0"/>
              </w:rPr>
            </w:rPrChange>
          </w:rPr>
          <w:t>79</w:t>
        </w:r>
        <w:r w:rsidRPr="00106D70">
          <w:rPr>
            <w:rStyle w:val="af0"/>
            <w:b/>
            <w:i w:val="0"/>
            <w:lang w:val="en-US"/>
            <w:rPrChange w:id="314" w:author="Кабанов Владимир" w:date="2018-11-13T01:07:00Z">
              <w:rPr>
                <w:rStyle w:val="af0"/>
                <w:i w:val="0"/>
                <w:lang w:val="en-US"/>
              </w:rPr>
            </w:rPrChange>
          </w:rPr>
          <w:t>GB</w:t>
        </w:r>
      </w:ins>
      <w:ins w:id="315" w:author="Кабанов Владимир" w:date="2018-11-13T01:04:00Z">
        <w:r w:rsidRPr="00106D70">
          <w:rPr>
            <w:rStyle w:val="af0"/>
            <w:b/>
            <w:i w:val="0"/>
            <w:rPrChange w:id="316" w:author="Кабанов Владимир" w:date="2018-11-13T01:07:00Z">
              <w:rPr>
                <w:rStyle w:val="af0"/>
                <w:i w:val="0"/>
              </w:rPr>
            </w:rPrChange>
          </w:rPr>
          <w:t>.</w:t>
        </w:r>
      </w:ins>
      <w:ins w:id="317" w:author="Кабанов Владимир" w:date="2018-11-13T01:07:00Z">
        <w:r w:rsidRPr="00106D70">
          <w:rPr>
            <w:rStyle w:val="af0"/>
            <w:b/>
            <w:i w:val="0"/>
            <w:rPrChange w:id="318" w:author="Кабанов Владимир" w:date="2018-11-13T01:07:00Z">
              <w:rPr>
                <w:rStyle w:val="af0"/>
                <w:b/>
                <w:i w:val="0"/>
                <w:lang w:val="en-US"/>
              </w:rPr>
            </w:rPrChange>
          </w:rPr>
          <w:t xml:space="preserve"> </w:t>
        </w:r>
        <w:r>
          <w:rPr>
            <w:rStyle w:val="af0"/>
            <w:i w:val="0"/>
          </w:rPr>
          <w:t xml:space="preserve">Предположим, что для нашей задачи нас интересуют </w:t>
        </w:r>
        <w:r>
          <w:rPr>
            <w:rStyle w:val="af0"/>
            <w:i w:val="0"/>
            <w:lang w:val="en-US"/>
          </w:rPr>
          <w:t>PIN</w:t>
        </w:r>
        <w:r w:rsidRPr="00106D70">
          <w:rPr>
            <w:rStyle w:val="af0"/>
            <w:i w:val="0"/>
            <w:rPrChange w:id="319" w:author="Кабанов Владимир" w:date="2018-11-13T01:08:00Z">
              <w:rPr>
                <w:rStyle w:val="af0"/>
                <w:i w:val="0"/>
                <w:lang w:val="en-US"/>
              </w:rPr>
            </w:rPrChange>
          </w:rPr>
          <w:t xml:space="preserve"> </w:t>
        </w:r>
        <w:r>
          <w:rPr>
            <w:rStyle w:val="af0"/>
            <w:i w:val="0"/>
          </w:rPr>
          <w:t>клиента, дата совершения операции, номер счета и сумма операции.</w:t>
        </w:r>
      </w:ins>
      <w:ins w:id="320" w:author="Кабанов Владимир" w:date="2018-11-13T01:08:00Z">
        <w:r>
          <w:rPr>
            <w:rStyle w:val="af0"/>
            <w:i w:val="0"/>
          </w:rPr>
          <w:t xml:space="preserve"> Тогда правильный запрос примет вид</w:t>
        </w:r>
      </w:ins>
      <w:ins w:id="321" w:author="Кабанов Владимир" w:date="2018-11-13T01:06:00Z">
        <w:r w:rsidRPr="00106D70">
          <w:rPr>
            <w:rStyle w:val="af0"/>
            <w:i w:val="0"/>
            <w:rPrChange w:id="322" w:author="Кабанов Владимир" w:date="2018-11-13T01:06:00Z">
              <w:rPr>
                <w:rStyle w:val="af0"/>
                <w:i w:val="0"/>
                <w:lang w:val="en-US"/>
              </w:rPr>
            </w:rPrChange>
          </w:rPr>
          <w:t xml:space="preserve"> </w:t>
        </w:r>
      </w:ins>
    </w:p>
    <w:p w:rsidR="00DB2EAF" w:rsidRDefault="00DB2EAF" w:rsidP="00DB2EAF">
      <w:pPr>
        <w:ind w:left="708"/>
        <w:rPr>
          <w:ins w:id="323" w:author="Кабанов Владимир" w:date="2018-11-13T00:51:00Z"/>
          <w:rStyle w:val="af0"/>
          <w:lang w:val="en-US"/>
        </w:rPr>
      </w:pPr>
      <w:proofErr w:type="gramStart"/>
      <w:ins w:id="324" w:author="Кабанов Владимир" w:date="2018-11-13T00:49:00Z">
        <w:r>
          <w:rPr>
            <w:rStyle w:val="af0"/>
            <w:lang w:val="en-US"/>
          </w:rPr>
          <w:t>select</w:t>
        </w:r>
        <w:proofErr w:type="gramEnd"/>
        <w:r>
          <w:rPr>
            <w:rStyle w:val="af0"/>
            <w:lang w:val="en-US"/>
          </w:rPr>
          <w:t xml:space="preserve"> </w:t>
        </w:r>
        <w:proofErr w:type="spellStart"/>
        <w:r>
          <w:rPr>
            <w:rStyle w:val="af0"/>
            <w:lang w:val="en-US"/>
          </w:rPr>
          <w:t>client_pin</w:t>
        </w:r>
        <w:proofErr w:type="spellEnd"/>
        <w:r>
          <w:rPr>
            <w:rStyle w:val="af0"/>
            <w:lang w:val="en-US"/>
          </w:rPr>
          <w:t xml:space="preserve">, </w:t>
        </w:r>
        <w:proofErr w:type="spellStart"/>
        <w:r>
          <w:rPr>
            <w:rStyle w:val="af0"/>
            <w:lang w:val="en-US"/>
          </w:rPr>
          <w:t>value_day</w:t>
        </w:r>
        <w:proofErr w:type="spellEnd"/>
        <w:r>
          <w:rPr>
            <w:rStyle w:val="af0"/>
            <w:lang w:val="en-US"/>
          </w:rPr>
          <w:t xml:space="preserve">, </w:t>
        </w:r>
      </w:ins>
      <w:proofErr w:type="spellStart"/>
      <w:ins w:id="325" w:author="Кабанов Владимир" w:date="2018-11-13T00:54:00Z">
        <w:r>
          <w:rPr>
            <w:rStyle w:val="af0"/>
            <w:lang w:val="en-US"/>
          </w:rPr>
          <w:t>account_number</w:t>
        </w:r>
        <w:proofErr w:type="spellEnd"/>
        <w:r>
          <w:rPr>
            <w:rStyle w:val="af0"/>
            <w:lang w:val="en-US"/>
          </w:rPr>
          <w:t xml:space="preserve">, </w:t>
        </w:r>
        <w:proofErr w:type="spellStart"/>
        <w:r>
          <w:rPr>
            <w:rStyle w:val="af0"/>
            <w:lang w:val="en-US"/>
          </w:rPr>
          <w:t>operation_cur_amt</w:t>
        </w:r>
      </w:ins>
      <w:proofErr w:type="spellEnd"/>
      <w:ins w:id="326" w:author="Кабанов Владимир" w:date="2018-11-13T00:49:00Z">
        <w:r>
          <w:rPr>
            <w:rStyle w:val="af0"/>
            <w:lang w:val="en-US"/>
          </w:rPr>
          <w:br/>
          <w:t xml:space="preserve">from </w:t>
        </w:r>
        <w:proofErr w:type="spellStart"/>
        <w:r w:rsidRPr="005D255A">
          <w:rPr>
            <w:rStyle w:val="af0"/>
            <w:lang w:val="en-US"/>
          </w:rPr>
          <w:t>s_dwh.cardtransaction_stran</w:t>
        </w:r>
        <w:proofErr w:type="spellEnd"/>
        <w:r w:rsidRPr="005D255A">
          <w:rPr>
            <w:rStyle w:val="af0"/>
            <w:lang w:val="en-US"/>
          </w:rPr>
          <w:br/>
          <w:t xml:space="preserve">where </w:t>
        </w:r>
        <w:proofErr w:type="spellStart"/>
        <w:r w:rsidRPr="005D255A">
          <w:rPr>
            <w:rStyle w:val="af0"/>
            <w:lang w:val="en-US"/>
          </w:rPr>
          <w:t>date_part</w:t>
        </w:r>
        <w:proofErr w:type="spellEnd"/>
        <w:r w:rsidRPr="005D255A">
          <w:rPr>
            <w:rStyle w:val="af0"/>
            <w:lang w:val="en-US"/>
          </w:rPr>
          <w:t>&gt;=20180601</w:t>
        </w:r>
        <w:r w:rsidRPr="005D255A">
          <w:rPr>
            <w:rStyle w:val="af0"/>
            <w:lang w:val="en-US"/>
          </w:rPr>
          <w:br/>
          <w:t xml:space="preserve">and </w:t>
        </w:r>
        <w:proofErr w:type="spellStart"/>
        <w:r w:rsidRPr="005D255A">
          <w:rPr>
            <w:rStyle w:val="af0"/>
            <w:lang w:val="en-US"/>
          </w:rPr>
          <w:t>transno_ncode</w:t>
        </w:r>
        <w:proofErr w:type="spellEnd"/>
        <w:r w:rsidRPr="005D255A">
          <w:rPr>
            <w:rStyle w:val="af0"/>
            <w:lang w:val="en-US"/>
          </w:rPr>
          <w:t>='125510440239';</w:t>
        </w:r>
      </w:ins>
    </w:p>
    <w:p w:rsidR="00DB2EAF" w:rsidRDefault="00106D70" w:rsidP="00DB2EAF">
      <w:pPr>
        <w:rPr>
          <w:ins w:id="327" w:author="Кабанов Владимир" w:date="2018-11-13T01:09:00Z"/>
          <w:rStyle w:val="af0"/>
          <w:i w:val="0"/>
        </w:rPr>
      </w:pPr>
      <w:ins w:id="328" w:author="Кабанов Владимир" w:date="2018-11-13T01:08:00Z">
        <w:r>
          <w:rPr>
            <w:rStyle w:val="af0"/>
            <w:i w:val="0"/>
          </w:rPr>
          <w:t xml:space="preserve">Данный запрос работал </w:t>
        </w:r>
        <w:r>
          <w:rPr>
            <w:rStyle w:val="af0"/>
            <w:b/>
            <w:i w:val="0"/>
          </w:rPr>
          <w:t>1 минуту</w:t>
        </w:r>
        <w:r>
          <w:rPr>
            <w:rStyle w:val="af0"/>
            <w:i w:val="0"/>
          </w:rPr>
          <w:t xml:space="preserve"> и прочитал </w:t>
        </w:r>
        <w:r>
          <w:rPr>
            <w:rStyle w:val="af0"/>
            <w:b/>
            <w:i w:val="0"/>
          </w:rPr>
          <w:t>11</w:t>
        </w:r>
        <w:r>
          <w:rPr>
            <w:rStyle w:val="af0"/>
            <w:b/>
            <w:i w:val="0"/>
            <w:lang w:val="en-US"/>
          </w:rPr>
          <w:t>GB</w:t>
        </w:r>
        <w:r w:rsidRPr="00106D70">
          <w:rPr>
            <w:rStyle w:val="af0"/>
            <w:b/>
            <w:i w:val="0"/>
            <w:rPrChange w:id="329" w:author="Кабанов Владимир" w:date="2018-11-13T01:08:00Z">
              <w:rPr>
                <w:rStyle w:val="af0"/>
                <w:b/>
                <w:i w:val="0"/>
                <w:lang w:val="en-US"/>
              </w:rPr>
            </w:rPrChange>
          </w:rPr>
          <w:t xml:space="preserve"> </w:t>
        </w:r>
        <w:r>
          <w:rPr>
            <w:rStyle w:val="af0"/>
            <w:i w:val="0"/>
          </w:rPr>
          <w:t>данных.</w:t>
        </w:r>
      </w:ins>
    </w:p>
    <w:p w:rsidR="00106D70" w:rsidRDefault="00106D70" w:rsidP="00DB2EAF">
      <w:pPr>
        <w:rPr>
          <w:ins w:id="330" w:author="Кабанов Владимир" w:date="2018-11-13T01:10:00Z"/>
          <w:rStyle w:val="af0"/>
          <w:i w:val="0"/>
        </w:rPr>
      </w:pPr>
      <w:ins w:id="331" w:author="Кабанов Владимир" w:date="2018-11-13T01:09:00Z">
        <w:r>
          <w:rPr>
            <w:rStyle w:val="af0"/>
            <w:i w:val="0"/>
          </w:rPr>
          <w:t xml:space="preserve">Итого, учитывая факторы </w:t>
        </w:r>
        <w:proofErr w:type="spellStart"/>
        <w:r>
          <w:rPr>
            <w:rStyle w:val="af0"/>
            <w:i w:val="0"/>
          </w:rPr>
          <w:t>партицирования</w:t>
        </w:r>
        <w:proofErr w:type="spellEnd"/>
        <w:r>
          <w:rPr>
            <w:rStyle w:val="af0"/>
            <w:i w:val="0"/>
          </w:rPr>
          <w:t xml:space="preserve"> и колоночного хранения, мы смог</w:t>
        </w:r>
      </w:ins>
      <w:ins w:id="332" w:author="Кабанов Владимир" w:date="2018-11-13T01:10:00Z">
        <w:r>
          <w:rPr>
            <w:rStyle w:val="af0"/>
            <w:i w:val="0"/>
          </w:rPr>
          <w:t>л</w:t>
        </w:r>
      </w:ins>
      <w:ins w:id="333" w:author="Кабанов Владимир" w:date="2018-11-13T01:09:00Z">
        <w:r>
          <w:rPr>
            <w:rStyle w:val="af0"/>
            <w:i w:val="0"/>
          </w:rPr>
          <w:t xml:space="preserve">и получить </w:t>
        </w:r>
      </w:ins>
      <w:ins w:id="334" w:author="Кабанов Владимир" w:date="2018-11-13T01:10:00Z">
        <w:r>
          <w:rPr>
            <w:rStyle w:val="af0"/>
            <w:i w:val="0"/>
          </w:rPr>
          <w:t xml:space="preserve">ускорение запроса в </w:t>
        </w:r>
        <w:r>
          <w:rPr>
            <w:rStyle w:val="af0"/>
            <w:b/>
            <w:i w:val="0"/>
          </w:rPr>
          <w:t>48 раз.</w:t>
        </w:r>
      </w:ins>
    </w:p>
    <w:p w:rsidR="00106D70" w:rsidRPr="00F945C4" w:rsidRDefault="00106D70" w:rsidP="00DB2EAF">
      <w:pPr>
        <w:rPr>
          <w:ins w:id="335" w:author="Windows User" w:date="2018-11-12T19:23:00Z"/>
          <w:rStyle w:val="af0"/>
          <w:b/>
          <w:i w:val="0"/>
          <w:rPrChange w:id="336" w:author="Кабанов Владимир" w:date="2018-11-13T01:15:00Z">
            <w:rPr>
              <w:ins w:id="337" w:author="Windows User" w:date="2018-11-12T19:23:00Z"/>
              <w:rStyle w:val="af0"/>
              <w:i w:val="0"/>
              <w:lang w:val="en-US"/>
            </w:rPr>
          </w:rPrChange>
        </w:rPr>
      </w:pPr>
      <w:ins w:id="338" w:author="Кабанов Владимир" w:date="2018-11-13T01:10:00Z">
        <w:r>
          <w:rPr>
            <w:rStyle w:val="af0"/>
          </w:rPr>
          <w:t xml:space="preserve">Примечание: </w:t>
        </w:r>
      </w:ins>
      <w:ins w:id="339" w:author="Кабанов Владимир" w:date="2018-11-13T01:12:00Z">
        <w:r w:rsidR="00F945C4">
          <w:rPr>
            <w:rStyle w:val="af0"/>
            <w:i w:val="0"/>
          </w:rPr>
          <w:t>статистика</w:t>
        </w:r>
      </w:ins>
      <w:ins w:id="340" w:author="Кабанов Владимир" w:date="2018-11-13T01:15:00Z">
        <w:r w:rsidR="00F945C4">
          <w:rPr>
            <w:rStyle w:val="af0"/>
            <w:i w:val="0"/>
          </w:rPr>
          <w:t xml:space="preserve"> по результатам</w:t>
        </w:r>
      </w:ins>
      <w:ins w:id="341" w:author="Кабанов Владимир" w:date="2018-11-13T01:12:00Z">
        <w:r w:rsidR="00F945C4">
          <w:rPr>
            <w:rStyle w:val="af0"/>
            <w:i w:val="0"/>
          </w:rPr>
          <w:t xml:space="preserve"> выполнения запрос</w:t>
        </w:r>
      </w:ins>
      <w:ins w:id="342" w:author="Кабанов Владимир" w:date="2018-11-13T01:15:00Z">
        <w:r w:rsidR="00F945C4">
          <w:rPr>
            <w:rStyle w:val="af0"/>
            <w:i w:val="0"/>
          </w:rPr>
          <w:t>ов</w:t>
        </w:r>
      </w:ins>
      <w:ins w:id="343" w:author="Кабанов Владимир" w:date="2018-11-13T01:12:00Z">
        <w:r w:rsidR="00F945C4">
          <w:rPr>
            <w:rStyle w:val="af0"/>
            <w:i w:val="0"/>
          </w:rPr>
          <w:t xml:space="preserve"> доступна по адресу </w:t>
        </w:r>
      </w:ins>
      <w:ins w:id="344" w:author="Кабанов Владимир" w:date="2018-11-13T01:14:00Z">
        <w:r w:rsidR="00F945C4">
          <w:fldChar w:fldCharType="begin"/>
        </w:r>
        <w:r w:rsidR="00F945C4">
          <w:instrText>HYPERLINK "https://bda31node03:7183/cmf/services/17/queries" \t "_blank"</w:instrText>
        </w:r>
        <w:r w:rsidR="00F945C4">
          <w:fldChar w:fldCharType="separate"/>
        </w:r>
        <w:r w:rsidR="00F945C4">
          <w:rPr>
            <w:rStyle w:val="ab"/>
            <w:rFonts w:ascii="Arial" w:hAnsi="Arial" w:cs="Arial"/>
            <w:color w:val="263238"/>
            <w:sz w:val="20"/>
            <w:szCs w:val="20"/>
          </w:rPr>
          <w:t>https://bda31node03:7183/cmf/services/17/queries</w:t>
        </w:r>
        <w:r w:rsidR="00F945C4">
          <w:fldChar w:fldCharType="end"/>
        </w:r>
        <w:r w:rsidR="00F945C4">
          <w:t xml:space="preserve"> (для кластера</w:t>
        </w:r>
      </w:ins>
      <w:ins w:id="345" w:author="Кабанов Владимир" w:date="2018-11-13T01:15:00Z">
        <w:r w:rsidR="00F945C4" w:rsidRPr="00F945C4">
          <w:rPr>
            <w:rPrChange w:id="346" w:author="Кабанов Владимир" w:date="2018-11-13T01:15:00Z">
              <w:rPr>
                <w:lang w:val="en-US"/>
              </w:rPr>
            </w:rPrChange>
          </w:rPr>
          <w:t xml:space="preserve"> </w:t>
        </w:r>
        <w:r w:rsidR="00F945C4">
          <w:rPr>
            <w:lang w:val="en-US"/>
          </w:rPr>
          <w:t>BDA</w:t>
        </w:r>
        <w:r w:rsidR="00F945C4" w:rsidRPr="00F945C4">
          <w:rPr>
            <w:rPrChange w:id="347" w:author="Кабанов Владимир" w:date="2018-11-13T01:15:00Z">
              <w:rPr>
                <w:lang w:val="en-US"/>
              </w:rPr>
            </w:rPrChange>
          </w:rPr>
          <w:t>31</w:t>
        </w:r>
      </w:ins>
      <w:ins w:id="348" w:author="Кабанов Владимир" w:date="2018-11-13T01:14:00Z">
        <w:r w:rsidR="00F945C4">
          <w:t xml:space="preserve">) или по адресу </w:t>
        </w:r>
        <w:r w:rsidR="00F945C4">
          <w:rPr>
            <w:lang w:val="en-US"/>
          </w:rPr>
          <w:t>Cloudera</w:t>
        </w:r>
        <w:r w:rsidR="00F945C4" w:rsidRPr="00F945C4">
          <w:rPr>
            <w:rPrChange w:id="349" w:author="Кабанов Владимир" w:date="2018-11-13T01:14:00Z">
              <w:rPr>
                <w:lang w:val="en-US"/>
              </w:rPr>
            </w:rPrChange>
          </w:rPr>
          <w:t xml:space="preserve"> </w:t>
        </w:r>
        <w:r w:rsidR="00F945C4">
          <w:rPr>
            <w:lang w:val="en-US"/>
          </w:rPr>
          <w:t>Manager</w:t>
        </w:r>
      </w:ins>
      <w:ins w:id="350" w:author="Кабанов Владимир" w:date="2018-11-13T01:15:00Z">
        <w:r w:rsidR="00F945C4" w:rsidRPr="00F945C4">
          <w:rPr>
            <w:rPrChange w:id="351" w:author="Кабанов Владимир" w:date="2018-11-13T01:15:00Z">
              <w:rPr>
                <w:lang w:val="en-US"/>
              </w:rPr>
            </w:rPrChange>
          </w:rPr>
          <w:t xml:space="preserve"> -&gt; </w:t>
        </w:r>
        <w:r w:rsidR="00F945C4">
          <w:rPr>
            <w:lang w:val="en-US"/>
          </w:rPr>
          <w:t>Impala</w:t>
        </w:r>
        <w:r w:rsidR="00F945C4" w:rsidRPr="00F945C4">
          <w:rPr>
            <w:rPrChange w:id="352" w:author="Кабанов Владимир" w:date="2018-11-13T01:15:00Z">
              <w:rPr>
                <w:lang w:val="en-US"/>
              </w:rPr>
            </w:rPrChange>
          </w:rPr>
          <w:t xml:space="preserve"> -&gt; </w:t>
        </w:r>
        <w:r w:rsidR="00F945C4">
          <w:rPr>
            <w:lang w:val="en-US"/>
          </w:rPr>
          <w:t>Queries</w:t>
        </w:r>
        <w:r w:rsidR="00F945C4" w:rsidRPr="00F945C4">
          <w:rPr>
            <w:rPrChange w:id="353" w:author="Кабанов Владимир" w:date="2018-11-13T01:15:00Z">
              <w:rPr>
                <w:lang w:val="en-US"/>
              </w:rPr>
            </w:rPrChange>
          </w:rPr>
          <w:t xml:space="preserve"> </w:t>
        </w:r>
        <w:r w:rsidR="00F945C4">
          <w:t xml:space="preserve">для других кластеров. </w:t>
        </w:r>
      </w:ins>
    </w:p>
    <w:p w:rsidR="001100FB" w:rsidRPr="00DB2EAF" w:rsidDel="00445B41" w:rsidRDefault="001100FB" w:rsidP="001100FB">
      <w:pPr>
        <w:pStyle w:val="2"/>
        <w:rPr>
          <w:ins w:id="354" w:author="Windows User" w:date="2018-11-12T19:23:00Z"/>
          <w:del w:id="355" w:author="Кабанов Владимир" w:date="2018-11-13T00:02:00Z"/>
        </w:rPr>
      </w:pPr>
      <w:ins w:id="356" w:author="Windows User" w:date="2018-11-12T19:23:00Z">
        <w:del w:id="357" w:author="Кабанов Владимир" w:date="2018-11-13T00:02:00Z">
          <w:r w:rsidDel="00445B41">
            <w:delText>Создание</w:delText>
          </w:r>
          <w:r w:rsidRPr="00DB2EAF" w:rsidDel="00445B41">
            <w:delText xml:space="preserve"> </w:delText>
          </w:r>
          <w:r w:rsidDel="00445B41">
            <w:delText>таблиц</w:delText>
          </w:r>
          <w:r w:rsidRPr="00DB2EAF" w:rsidDel="00445B41">
            <w:delText xml:space="preserve"> </w:delText>
          </w:r>
          <w:r w:rsidDel="00445B41">
            <w:delText>в</w:delText>
          </w:r>
          <w:r w:rsidRPr="00DB2EAF" w:rsidDel="00445B41">
            <w:delText xml:space="preserve"> </w:delText>
          </w:r>
          <w:r w:rsidDel="00445B41">
            <w:rPr>
              <w:lang w:val="en-US"/>
            </w:rPr>
            <w:delText>Impala</w:delText>
          </w:r>
        </w:del>
      </w:ins>
    </w:p>
    <w:p w:rsidR="00BA12B2" w:rsidRPr="00B57EB4" w:rsidRDefault="00BA12B2" w:rsidP="00BA12B2">
      <w:pPr>
        <w:pStyle w:val="2"/>
        <w:rPr>
          <w:lang w:val="en-US"/>
        </w:rPr>
      </w:pPr>
      <w:bookmarkStart w:id="358" w:name="_Работа_с_файловыми"/>
      <w:bookmarkEnd w:id="358"/>
      <w:r>
        <w:t>Работа</w:t>
      </w:r>
      <w:r w:rsidRPr="00DB2EAF">
        <w:t xml:space="preserve"> </w:t>
      </w:r>
      <w:r>
        <w:t>с</w:t>
      </w:r>
      <w:r w:rsidRPr="00DB2EAF">
        <w:t xml:space="preserve"> </w:t>
      </w:r>
      <w:r>
        <w:t>файловыми</w:t>
      </w:r>
      <w:r w:rsidRPr="00B57EB4">
        <w:rPr>
          <w:lang w:val="en-US"/>
        </w:rPr>
        <w:t xml:space="preserve"> </w:t>
      </w:r>
      <w:r>
        <w:t>форматами</w:t>
      </w:r>
    </w:p>
    <w:p w:rsidR="00CD79C4" w:rsidRPr="00CD79C4" w:rsidRDefault="00CD79C4" w:rsidP="00CD79C4">
      <w:pPr>
        <w:rPr>
          <w:lang w:val="en-US"/>
        </w:rPr>
      </w:pPr>
      <w:r>
        <w:rPr>
          <w:lang w:val="en-US"/>
        </w:rPr>
        <w:t>Impala</w:t>
      </w:r>
      <w:r w:rsidRPr="00134F19">
        <w:rPr>
          <w:rPrChange w:id="359" w:author="Windows User" w:date="2018-11-13T11:55:00Z">
            <w:rPr>
              <w:lang w:val="en-US"/>
            </w:rPr>
          </w:rPrChange>
        </w:rPr>
        <w:t xml:space="preserve"> </w:t>
      </w:r>
      <w:r>
        <w:t>умеет</w:t>
      </w:r>
      <w:r w:rsidRPr="00134F19">
        <w:rPr>
          <w:rPrChange w:id="360" w:author="Windows User" w:date="2018-11-13T11:55:00Z">
            <w:rPr>
              <w:lang w:val="en-US"/>
            </w:rPr>
          </w:rPrChange>
        </w:rPr>
        <w:t xml:space="preserve"> </w:t>
      </w:r>
      <w:r>
        <w:t>работать</w:t>
      </w:r>
      <w:r w:rsidRPr="00134F19">
        <w:rPr>
          <w:rPrChange w:id="361" w:author="Windows User" w:date="2018-11-13T11:55:00Z">
            <w:rPr>
              <w:lang w:val="en-US"/>
            </w:rPr>
          </w:rPrChange>
        </w:rPr>
        <w:t xml:space="preserve"> </w:t>
      </w:r>
      <w:r>
        <w:t>только</w:t>
      </w:r>
      <w:r w:rsidRPr="00134F19">
        <w:rPr>
          <w:rPrChange w:id="362" w:author="Windows User" w:date="2018-11-13T11:55:00Z">
            <w:rPr>
              <w:lang w:val="en-US"/>
            </w:rPr>
          </w:rPrChange>
        </w:rPr>
        <w:t xml:space="preserve"> </w:t>
      </w:r>
      <w:r>
        <w:t>с</w:t>
      </w:r>
      <w:r w:rsidRPr="00134F19">
        <w:rPr>
          <w:rPrChange w:id="363" w:author="Windows User" w:date="2018-11-13T11:55:00Z">
            <w:rPr>
              <w:lang w:val="en-US"/>
            </w:rPr>
          </w:rPrChange>
        </w:rPr>
        <w:t xml:space="preserve"> </w:t>
      </w:r>
      <w:r>
        <w:t>файловыми</w:t>
      </w:r>
      <w:r w:rsidRPr="00134F19">
        <w:rPr>
          <w:rPrChange w:id="364" w:author="Windows User" w:date="2018-11-13T11:55:00Z">
            <w:rPr>
              <w:lang w:val="en-US"/>
            </w:rPr>
          </w:rPrChange>
        </w:rPr>
        <w:t xml:space="preserve"> </w:t>
      </w:r>
      <w:r>
        <w:t>форматами</w:t>
      </w:r>
      <w:r w:rsidRPr="00134F19">
        <w:rPr>
          <w:rPrChange w:id="365" w:author="Windows User" w:date="2018-11-13T11:55:00Z">
            <w:rPr>
              <w:lang w:val="en-US"/>
            </w:rPr>
          </w:rPrChange>
        </w:rPr>
        <w:t xml:space="preserve"> </w:t>
      </w:r>
      <w:r>
        <w:t>из</w:t>
      </w:r>
      <w:r w:rsidRPr="00134F19">
        <w:rPr>
          <w:rPrChange w:id="366" w:author="Windows User" w:date="2018-11-13T11:55:00Z">
            <w:rPr>
              <w:lang w:val="en-US"/>
            </w:rPr>
          </w:rPrChange>
        </w:rPr>
        <w:t xml:space="preserve"> </w:t>
      </w:r>
      <w:r>
        <w:t>таблицы</w:t>
      </w:r>
      <w:r w:rsidRPr="00134F19">
        <w:rPr>
          <w:rPrChange w:id="367" w:author="Windows User" w:date="2018-11-13T11:55:00Z">
            <w:rPr>
              <w:lang w:val="en-US"/>
            </w:rPr>
          </w:rPrChange>
        </w:rPr>
        <w:t xml:space="preserve"> </w:t>
      </w:r>
      <w:r>
        <w:t>ниже</w:t>
      </w:r>
      <w:r w:rsidRPr="00134F19">
        <w:rPr>
          <w:rPrChange w:id="368" w:author="Windows User" w:date="2018-11-13T11:55:00Z">
            <w:rPr>
              <w:lang w:val="en-US"/>
            </w:rPr>
          </w:rPrChange>
        </w:rPr>
        <w:t xml:space="preserve">. </w:t>
      </w:r>
      <w:r>
        <w:t>Если</w:t>
      </w:r>
      <w:r w:rsidRPr="00134F19">
        <w:rPr>
          <w:rPrChange w:id="369" w:author="Windows User" w:date="2018-11-13T11:55:00Z">
            <w:rPr>
              <w:lang w:val="en-US"/>
            </w:rPr>
          </w:rPrChange>
        </w:rPr>
        <w:t xml:space="preserve"> </w:t>
      </w:r>
      <w:r>
        <w:t xml:space="preserve">файловый формат не указан в таблице, </w:t>
      </w:r>
      <w:r>
        <w:rPr>
          <w:lang w:val="en-US"/>
        </w:rPr>
        <w:t>Impala</w:t>
      </w:r>
      <w:r w:rsidRPr="00CD79C4">
        <w:t xml:space="preserve"> </w:t>
      </w:r>
      <w:r>
        <w:t xml:space="preserve">не может с ним работать. </w:t>
      </w:r>
      <w:r>
        <w:rPr>
          <w:b/>
        </w:rPr>
        <w:t xml:space="preserve">В частности, </w:t>
      </w:r>
      <w:r>
        <w:rPr>
          <w:b/>
          <w:lang w:val="en-US"/>
        </w:rPr>
        <w:t xml:space="preserve">Impala </w:t>
      </w:r>
      <w:r>
        <w:rPr>
          <w:b/>
        </w:rPr>
        <w:t xml:space="preserve">не может работать с форматом </w:t>
      </w:r>
      <w:r>
        <w:rPr>
          <w:b/>
          <w:lang w:val="en-US"/>
        </w:rPr>
        <w:t>ORC.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455"/>
        <w:gridCol w:w="2432"/>
        <w:gridCol w:w="2740"/>
      </w:tblGrid>
      <w:tr w:rsidR="00BA12B2" w:rsidTr="002D342E">
        <w:tc>
          <w:tcPr>
            <w:tcW w:w="1384" w:type="dxa"/>
            <w:vAlign w:val="center"/>
          </w:tcPr>
          <w:p w:rsidR="00BA12B2" w:rsidRPr="00CD4A78" w:rsidRDefault="00BA12B2" w:rsidP="002D342E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CD4A78">
              <w:rPr>
                <w:rFonts w:cstheme="minorHAnsi"/>
                <w:b/>
                <w:bCs/>
                <w:color w:val="000000"/>
              </w:rPr>
              <w:t>File</w:t>
            </w:r>
            <w:proofErr w:type="spellEnd"/>
            <w:r w:rsidRPr="00CD4A78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CD4A78">
              <w:rPr>
                <w:rFonts w:cstheme="minorHAnsi"/>
                <w:b/>
                <w:bCs/>
                <w:color w:val="000000"/>
              </w:rPr>
              <w:t>Type</w:t>
            </w:r>
            <w:proofErr w:type="spellEnd"/>
          </w:p>
        </w:tc>
        <w:tc>
          <w:tcPr>
            <w:tcW w:w="1559" w:type="dxa"/>
            <w:vAlign w:val="center"/>
          </w:tcPr>
          <w:p w:rsidR="00BA12B2" w:rsidRPr="00CD4A78" w:rsidRDefault="00BA12B2" w:rsidP="002D342E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CD4A78">
              <w:rPr>
                <w:rFonts w:cstheme="minorHAnsi"/>
                <w:b/>
                <w:bCs/>
                <w:color w:val="000000"/>
              </w:rPr>
              <w:t>Format</w:t>
            </w:r>
            <w:proofErr w:type="spellEnd"/>
          </w:p>
        </w:tc>
        <w:tc>
          <w:tcPr>
            <w:tcW w:w="1455" w:type="dxa"/>
            <w:vAlign w:val="center"/>
          </w:tcPr>
          <w:p w:rsidR="00BA12B2" w:rsidRPr="00CD4A78" w:rsidRDefault="00BA12B2" w:rsidP="002D342E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CD4A78">
              <w:rPr>
                <w:rFonts w:cstheme="minorHAnsi"/>
                <w:b/>
                <w:bCs/>
                <w:color w:val="000000"/>
              </w:rPr>
              <w:t>Codecs</w:t>
            </w:r>
            <w:proofErr w:type="spellEnd"/>
          </w:p>
        </w:tc>
        <w:tc>
          <w:tcPr>
            <w:tcW w:w="2432" w:type="dxa"/>
            <w:vAlign w:val="center"/>
          </w:tcPr>
          <w:p w:rsidR="00BA12B2" w:rsidRPr="00CD4A78" w:rsidRDefault="00BA12B2" w:rsidP="002D342E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CD4A78">
              <w:rPr>
                <w:rFonts w:cstheme="minorHAnsi"/>
                <w:b/>
                <w:bCs/>
                <w:color w:val="000000"/>
              </w:rPr>
              <w:t>Impala</w:t>
            </w:r>
            <w:proofErr w:type="spellEnd"/>
            <w:r w:rsidRPr="00CD4A78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CD4A78">
              <w:rPr>
                <w:rFonts w:cstheme="minorHAnsi"/>
                <w:b/>
                <w:bCs/>
                <w:color w:val="000000"/>
              </w:rPr>
              <w:t>Can</w:t>
            </w:r>
            <w:proofErr w:type="spellEnd"/>
            <w:r w:rsidRPr="00CD4A78">
              <w:rPr>
                <w:rFonts w:cstheme="minorHAnsi"/>
                <w:b/>
                <w:bCs/>
                <w:color w:val="000000"/>
              </w:rPr>
              <w:t xml:space="preserve"> CREATE?</w:t>
            </w:r>
          </w:p>
        </w:tc>
        <w:tc>
          <w:tcPr>
            <w:tcW w:w="2740" w:type="dxa"/>
            <w:vAlign w:val="center"/>
          </w:tcPr>
          <w:p w:rsidR="00BA12B2" w:rsidRPr="00CD4A78" w:rsidRDefault="00BA12B2" w:rsidP="002D342E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CD4A78">
              <w:rPr>
                <w:rFonts w:cstheme="minorHAnsi"/>
                <w:b/>
                <w:bCs/>
                <w:color w:val="000000"/>
              </w:rPr>
              <w:t>Impala</w:t>
            </w:r>
            <w:proofErr w:type="spellEnd"/>
            <w:r w:rsidRPr="00CD4A78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CD4A78">
              <w:rPr>
                <w:rFonts w:cstheme="minorHAnsi"/>
                <w:b/>
                <w:bCs/>
                <w:color w:val="000000"/>
              </w:rPr>
              <w:t>Can</w:t>
            </w:r>
            <w:proofErr w:type="spellEnd"/>
            <w:r w:rsidRPr="00CD4A78">
              <w:rPr>
                <w:rFonts w:cstheme="minorHAnsi"/>
                <w:b/>
                <w:bCs/>
                <w:color w:val="000000"/>
              </w:rPr>
              <w:t xml:space="preserve"> INSERT?</w:t>
            </w:r>
          </w:p>
        </w:tc>
      </w:tr>
      <w:tr w:rsidR="00BA12B2" w:rsidRPr="00134F19" w:rsidTr="002D342E">
        <w:tc>
          <w:tcPr>
            <w:tcW w:w="1384" w:type="dxa"/>
            <w:vAlign w:val="center"/>
          </w:tcPr>
          <w:p w:rsidR="00BA12B2" w:rsidRPr="00CD4A78" w:rsidRDefault="00B24385" w:rsidP="002D342E">
            <w:pPr>
              <w:rPr>
                <w:rFonts w:cstheme="minorHAnsi"/>
                <w:color w:val="000000"/>
              </w:rPr>
            </w:pPr>
            <w:hyperlink r:id="rId13" w:anchor="parquet" w:history="1">
              <w:proofErr w:type="spellStart"/>
              <w:r w:rsidR="00BA12B2" w:rsidRPr="00CD4A78">
                <w:rPr>
                  <w:rStyle w:val="ab"/>
                  <w:rFonts w:cstheme="minorHAnsi"/>
                </w:rPr>
                <w:t>Parquet</w:t>
              </w:r>
              <w:proofErr w:type="spellEnd"/>
            </w:hyperlink>
          </w:p>
        </w:tc>
        <w:tc>
          <w:tcPr>
            <w:tcW w:w="1559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t>Structured</w:t>
            </w:r>
            <w:proofErr w:type="spellEnd"/>
          </w:p>
        </w:tc>
        <w:tc>
          <w:tcPr>
            <w:tcW w:w="1455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  <w:lang w:val="en-US"/>
              </w:rPr>
            </w:pPr>
            <w:r w:rsidRPr="00CD4A78">
              <w:rPr>
                <w:rFonts w:cstheme="minorHAnsi"/>
                <w:color w:val="000000"/>
                <w:lang w:val="en-US"/>
              </w:rPr>
              <w:t xml:space="preserve">Snappy, </w:t>
            </w:r>
            <w:proofErr w:type="spellStart"/>
            <w:r w:rsidRPr="00CD4A78">
              <w:rPr>
                <w:rFonts w:cstheme="minorHAnsi"/>
                <w:color w:val="000000"/>
                <w:lang w:val="en-US"/>
              </w:rPr>
              <w:t>gzip</w:t>
            </w:r>
            <w:proofErr w:type="spellEnd"/>
            <w:r w:rsidRPr="00CD4A78">
              <w:rPr>
                <w:rFonts w:cstheme="minorHAnsi"/>
                <w:color w:val="000000"/>
                <w:lang w:val="en-US"/>
              </w:rPr>
              <w:t xml:space="preserve">; currently </w:t>
            </w:r>
            <w:r w:rsidRPr="00CD4A78">
              <w:rPr>
                <w:rFonts w:cstheme="minorHAnsi"/>
                <w:color w:val="000000"/>
                <w:lang w:val="en-US"/>
              </w:rPr>
              <w:lastRenderedPageBreak/>
              <w:t>Snappy by default</w:t>
            </w:r>
          </w:p>
        </w:tc>
        <w:tc>
          <w:tcPr>
            <w:tcW w:w="2432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lastRenderedPageBreak/>
              <w:t>Yes</w:t>
            </w:r>
            <w:proofErr w:type="spellEnd"/>
            <w:r w:rsidRPr="00CD4A78">
              <w:rPr>
                <w:rFonts w:cstheme="minorHAnsi"/>
                <w:color w:val="000000"/>
              </w:rPr>
              <w:t>.</w:t>
            </w:r>
          </w:p>
        </w:tc>
        <w:tc>
          <w:tcPr>
            <w:tcW w:w="2740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  <w:lang w:val="en-US"/>
              </w:rPr>
            </w:pPr>
            <w:r w:rsidRPr="00CD4A78">
              <w:rPr>
                <w:rFonts w:cstheme="minorHAnsi"/>
                <w:color w:val="000000"/>
                <w:lang w:val="en-US"/>
              </w:rPr>
              <w:t>Yes: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CREATE TABLE</w:t>
            </w:r>
            <w:r w:rsidRPr="00CD4A78">
              <w:rPr>
                <w:rFonts w:cstheme="minorHAnsi"/>
                <w:color w:val="000000"/>
                <w:lang w:val="en-US"/>
              </w:rPr>
              <w:t>,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INSERT</w:t>
            </w:r>
            <w:r w:rsidRPr="00CD4A78">
              <w:rPr>
                <w:rFonts w:cstheme="minorHAnsi"/>
                <w:color w:val="000000"/>
                <w:lang w:val="en-US"/>
              </w:rPr>
              <w:t>,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LOAD DATA</w:t>
            </w:r>
            <w:r w:rsidRPr="00CD4A78">
              <w:rPr>
                <w:rFonts w:cstheme="minorHAnsi"/>
                <w:color w:val="000000"/>
                <w:lang w:val="en-US"/>
              </w:rPr>
              <w:t xml:space="preserve">, </w:t>
            </w:r>
            <w:r w:rsidRPr="00CD4A78">
              <w:rPr>
                <w:rFonts w:cstheme="minorHAnsi"/>
                <w:color w:val="000000"/>
                <w:lang w:val="en-US"/>
              </w:rPr>
              <w:lastRenderedPageBreak/>
              <w:t>and query.</w:t>
            </w:r>
          </w:p>
        </w:tc>
      </w:tr>
      <w:tr w:rsidR="00BA12B2" w:rsidRPr="00134F19" w:rsidTr="002D342E">
        <w:tc>
          <w:tcPr>
            <w:tcW w:w="1384" w:type="dxa"/>
            <w:vAlign w:val="center"/>
          </w:tcPr>
          <w:p w:rsidR="00BA12B2" w:rsidRPr="00CD4A78" w:rsidRDefault="00B24385" w:rsidP="002D342E">
            <w:pPr>
              <w:rPr>
                <w:rFonts w:cstheme="minorHAnsi"/>
                <w:color w:val="000000"/>
              </w:rPr>
            </w:pPr>
            <w:hyperlink r:id="rId14" w:anchor="txtfile" w:history="1">
              <w:proofErr w:type="spellStart"/>
              <w:r w:rsidR="00BA12B2" w:rsidRPr="00CD4A78">
                <w:rPr>
                  <w:rStyle w:val="ab"/>
                  <w:rFonts w:cstheme="minorHAnsi"/>
                </w:rPr>
                <w:t>Text</w:t>
              </w:r>
              <w:proofErr w:type="spellEnd"/>
            </w:hyperlink>
          </w:p>
        </w:tc>
        <w:tc>
          <w:tcPr>
            <w:tcW w:w="1559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t>Unstructured</w:t>
            </w:r>
            <w:proofErr w:type="spellEnd"/>
          </w:p>
        </w:tc>
        <w:tc>
          <w:tcPr>
            <w:tcW w:w="1455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r w:rsidRPr="00CD4A78">
              <w:rPr>
                <w:rFonts w:cstheme="minorHAnsi"/>
                <w:color w:val="000000"/>
              </w:rPr>
              <w:t xml:space="preserve">LZO, </w:t>
            </w:r>
            <w:proofErr w:type="spellStart"/>
            <w:r w:rsidRPr="00CD4A78">
              <w:rPr>
                <w:rFonts w:cstheme="minorHAnsi"/>
                <w:color w:val="000000"/>
              </w:rPr>
              <w:t>gzip</w:t>
            </w:r>
            <w:proofErr w:type="spellEnd"/>
            <w:r w:rsidRPr="00CD4A78">
              <w:rPr>
                <w:rFonts w:cstheme="minorHAnsi"/>
                <w:color w:val="000000"/>
              </w:rPr>
              <w:t xml:space="preserve">, bzip2, </w:t>
            </w:r>
            <w:proofErr w:type="spellStart"/>
            <w:r w:rsidRPr="00CD4A78">
              <w:rPr>
                <w:rFonts w:cstheme="minorHAnsi"/>
                <w:color w:val="000000"/>
              </w:rPr>
              <w:t>Snappy</w:t>
            </w:r>
            <w:proofErr w:type="spellEnd"/>
          </w:p>
        </w:tc>
        <w:tc>
          <w:tcPr>
            <w:tcW w:w="2432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  <w:lang w:val="en-US"/>
              </w:rPr>
            </w:pPr>
            <w:r w:rsidRPr="00CD4A78">
              <w:rPr>
                <w:rFonts w:cstheme="minorHAnsi"/>
                <w:color w:val="000000"/>
                <w:lang w:val="en-US"/>
              </w:rPr>
              <w:t>Yes. For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CREATE TABLE</w:t>
            </w:r>
            <w:r w:rsidRPr="00CD4A78">
              <w:rPr>
                <w:rFonts w:cstheme="minorHAnsi"/>
                <w:color w:val="000000"/>
                <w:lang w:val="en-US"/>
              </w:rPr>
              <w:t> with no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STORED AS</w:t>
            </w:r>
            <w:r w:rsidRPr="00CD4A78">
              <w:rPr>
                <w:rFonts w:cstheme="minorHAnsi"/>
                <w:color w:val="000000"/>
                <w:lang w:val="en-US"/>
              </w:rPr>
              <w:t> clause, the default file format is uncompressed text, with values separated by ASCII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0x01</w:t>
            </w:r>
            <w:r w:rsidRPr="00CD4A78">
              <w:rPr>
                <w:rFonts w:cstheme="minorHAnsi"/>
                <w:color w:val="000000"/>
                <w:lang w:val="en-US"/>
              </w:rPr>
              <w:t> characters (typically represented as Ctrl-A).</w:t>
            </w:r>
          </w:p>
        </w:tc>
        <w:tc>
          <w:tcPr>
            <w:tcW w:w="2740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  <w:lang w:val="en-US"/>
              </w:rPr>
            </w:pPr>
            <w:r w:rsidRPr="00CD4A78">
              <w:rPr>
                <w:rFonts w:cstheme="minorHAnsi"/>
                <w:color w:val="000000"/>
                <w:lang w:val="en-US"/>
              </w:rPr>
              <w:t>Yes: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CREATE TABLE</w:t>
            </w:r>
            <w:r w:rsidRPr="00CD4A78">
              <w:rPr>
                <w:rFonts w:cstheme="minorHAnsi"/>
                <w:color w:val="000000"/>
                <w:lang w:val="en-US"/>
              </w:rPr>
              <w:t>,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INSERT</w:t>
            </w:r>
            <w:r w:rsidRPr="00CD4A78">
              <w:rPr>
                <w:rFonts w:cstheme="minorHAnsi"/>
                <w:color w:val="000000"/>
                <w:lang w:val="en-US"/>
              </w:rPr>
              <w:t>,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LOAD DATA</w:t>
            </w:r>
            <w:r w:rsidRPr="00CD4A78">
              <w:rPr>
                <w:rFonts w:cstheme="minorHAnsi"/>
                <w:color w:val="000000"/>
                <w:lang w:val="en-US"/>
              </w:rPr>
              <w:t>, and query. If LZO compression is used, you must create the table and load data in Hive. If other kinds of compression are used, you must load data through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LOAD DATA</w:t>
            </w:r>
            <w:r w:rsidRPr="00CD4A78">
              <w:rPr>
                <w:rFonts w:cstheme="minorHAnsi"/>
                <w:color w:val="000000"/>
                <w:lang w:val="en-US"/>
              </w:rPr>
              <w:t>, Hive, or manually in HDFS.</w:t>
            </w:r>
          </w:p>
        </w:tc>
      </w:tr>
      <w:tr w:rsidR="00BA12B2" w:rsidRPr="00134F19" w:rsidTr="002D342E">
        <w:tc>
          <w:tcPr>
            <w:tcW w:w="1384" w:type="dxa"/>
            <w:vAlign w:val="center"/>
          </w:tcPr>
          <w:p w:rsidR="00BA12B2" w:rsidRPr="00CD4A78" w:rsidRDefault="00B24385" w:rsidP="002D342E">
            <w:pPr>
              <w:rPr>
                <w:rFonts w:cstheme="minorHAnsi"/>
                <w:color w:val="000000"/>
              </w:rPr>
            </w:pPr>
            <w:hyperlink r:id="rId15" w:anchor="avro" w:history="1">
              <w:proofErr w:type="spellStart"/>
              <w:r w:rsidR="00BA12B2" w:rsidRPr="00CD4A78">
                <w:rPr>
                  <w:rStyle w:val="ab"/>
                  <w:rFonts w:cstheme="minorHAnsi"/>
                </w:rPr>
                <w:t>Avro</w:t>
              </w:r>
              <w:proofErr w:type="spellEnd"/>
            </w:hyperlink>
          </w:p>
        </w:tc>
        <w:tc>
          <w:tcPr>
            <w:tcW w:w="1559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t>Structured</w:t>
            </w:r>
            <w:proofErr w:type="spellEnd"/>
          </w:p>
        </w:tc>
        <w:tc>
          <w:tcPr>
            <w:tcW w:w="1455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t>Snappy</w:t>
            </w:r>
            <w:proofErr w:type="spellEnd"/>
            <w:r w:rsidRPr="00CD4A78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CD4A78">
              <w:rPr>
                <w:rFonts w:cstheme="minorHAnsi"/>
                <w:color w:val="000000"/>
              </w:rPr>
              <w:t>gzip</w:t>
            </w:r>
            <w:proofErr w:type="spellEnd"/>
            <w:r w:rsidRPr="00CD4A78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CD4A78">
              <w:rPr>
                <w:rFonts w:cstheme="minorHAnsi"/>
                <w:color w:val="000000"/>
              </w:rPr>
              <w:t>deflate</w:t>
            </w:r>
            <w:proofErr w:type="spellEnd"/>
            <w:r w:rsidRPr="00CD4A78">
              <w:rPr>
                <w:rFonts w:cstheme="minorHAnsi"/>
                <w:color w:val="000000"/>
              </w:rPr>
              <w:t>, bzip2</w:t>
            </w:r>
          </w:p>
        </w:tc>
        <w:tc>
          <w:tcPr>
            <w:tcW w:w="2432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  <w:lang w:val="en-US"/>
              </w:rPr>
            </w:pPr>
            <w:r w:rsidRPr="00CD4A78">
              <w:rPr>
                <w:rFonts w:cstheme="minorHAnsi"/>
                <w:color w:val="000000"/>
                <w:lang w:val="en-US"/>
              </w:rPr>
              <w:t>Yes, in Impala 1.4.0 and higher. Before that, create the table using Hive.</w:t>
            </w:r>
          </w:p>
        </w:tc>
        <w:tc>
          <w:tcPr>
            <w:tcW w:w="2740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  <w:lang w:val="en-US"/>
              </w:rPr>
            </w:pPr>
            <w:r w:rsidRPr="00CD4A78">
              <w:rPr>
                <w:rFonts w:cstheme="minorHAnsi"/>
                <w:color w:val="000000"/>
                <w:lang w:val="en-US"/>
              </w:rPr>
              <w:t>No. Import data by using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LOAD DATA</w:t>
            </w:r>
            <w:r w:rsidRPr="00CD4A78">
              <w:rPr>
                <w:rFonts w:cstheme="minorHAnsi"/>
                <w:color w:val="000000"/>
                <w:lang w:val="en-US"/>
              </w:rPr>
              <w:t> on data files already in the right format, or use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INSERT</w:t>
            </w:r>
            <w:r w:rsidRPr="00CD4A78">
              <w:rPr>
                <w:rFonts w:cstheme="minorHAnsi"/>
                <w:color w:val="000000"/>
                <w:lang w:val="en-US"/>
              </w:rPr>
              <w:t> in Hive followed by </w:t>
            </w:r>
            <w:proofErr w:type="spellStart"/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REFRESH</w:t>
            </w:r>
            <w:r w:rsidRPr="00CD4A78">
              <w:rPr>
                <w:rStyle w:val="HTML0"/>
                <w:rFonts w:cstheme="minorHAnsi"/>
                <w:color w:val="000000"/>
                <w:lang w:val="en-US"/>
              </w:rPr>
              <w:t>table_name</w:t>
            </w:r>
            <w:proofErr w:type="spellEnd"/>
            <w:r w:rsidRPr="00CD4A78">
              <w:rPr>
                <w:rFonts w:cstheme="minorHAnsi"/>
                <w:color w:val="000000"/>
                <w:lang w:val="en-US"/>
              </w:rPr>
              <w:t> in Impala.</w:t>
            </w:r>
          </w:p>
        </w:tc>
      </w:tr>
      <w:tr w:rsidR="00BA12B2" w:rsidRPr="00134F19" w:rsidTr="002D342E">
        <w:tc>
          <w:tcPr>
            <w:tcW w:w="1384" w:type="dxa"/>
            <w:vAlign w:val="center"/>
          </w:tcPr>
          <w:p w:rsidR="00BA12B2" w:rsidRPr="00CD4A78" w:rsidRDefault="00B24385" w:rsidP="002D342E">
            <w:pPr>
              <w:rPr>
                <w:rFonts w:cstheme="minorHAnsi"/>
                <w:color w:val="000000"/>
              </w:rPr>
            </w:pPr>
            <w:hyperlink r:id="rId16" w:anchor="rcfile" w:history="1">
              <w:proofErr w:type="spellStart"/>
              <w:r w:rsidR="00BA12B2" w:rsidRPr="00CD4A78">
                <w:rPr>
                  <w:rStyle w:val="ab"/>
                  <w:rFonts w:cstheme="minorHAnsi"/>
                </w:rPr>
                <w:t>RCFile</w:t>
              </w:r>
              <w:proofErr w:type="spellEnd"/>
            </w:hyperlink>
          </w:p>
        </w:tc>
        <w:tc>
          <w:tcPr>
            <w:tcW w:w="1559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t>Structured</w:t>
            </w:r>
            <w:proofErr w:type="spellEnd"/>
          </w:p>
        </w:tc>
        <w:tc>
          <w:tcPr>
            <w:tcW w:w="1455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t>Snappy</w:t>
            </w:r>
            <w:proofErr w:type="spellEnd"/>
            <w:r w:rsidRPr="00CD4A78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CD4A78">
              <w:rPr>
                <w:rFonts w:cstheme="minorHAnsi"/>
                <w:color w:val="000000"/>
              </w:rPr>
              <w:t>gzip</w:t>
            </w:r>
            <w:proofErr w:type="spellEnd"/>
            <w:r w:rsidRPr="00CD4A78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CD4A78">
              <w:rPr>
                <w:rFonts w:cstheme="minorHAnsi"/>
                <w:color w:val="000000"/>
              </w:rPr>
              <w:t>deflate</w:t>
            </w:r>
            <w:proofErr w:type="spellEnd"/>
            <w:r w:rsidRPr="00CD4A78">
              <w:rPr>
                <w:rFonts w:cstheme="minorHAnsi"/>
                <w:color w:val="000000"/>
              </w:rPr>
              <w:t>, bzip2</w:t>
            </w:r>
          </w:p>
        </w:tc>
        <w:tc>
          <w:tcPr>
            <w:tcW w:w="2432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t>Yes</w:t>
            </w:r>
            <w:proofErr w:type="spellEnd"/>
            <w:r w:rsidRPr="00CD4A78">
              <w:rPr>
                <w:rFonts w:cstheme="minorHAnsi"/>
                <w:color w:val="000000"/>
              </w:rPr>
              <w:t>.</w:t>
            </w:r>
          </w:p>
        </w:tc>
        <w:tc>
          <w:tcPr>
            <w:tcW w:w="2740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  <w:lang w:val="en-US"/>
              </w:rPr>
            </w:pPr>
            <w:r w:rsidRPr="00CD4A78">
              <w:rPr>
                <w:rFonts w:cstheme="minorHAnsi"/>
                <w:color w:val="000000"/>
                <w:lang w:val="en-US"/>
              </w:rPr>
              <w:t>No. Import data by using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LOAD DATA</w:t>
            </w:r>
            <w:r w:rsidRPr="00CD4A78">
              <w:rPr>
                <w:rFonts w:cstheme="minorHAnsi"/>
                <w:color w:val="000000"/>
                <w:lang w:val="en-US"/>
              </w:rPr>
              <w:t> on data files already in the right format, or use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INSERT</w:t>
            </w:r>
            <w:r w:rsidRPr="00CD4A78">
              <w:rPr>
                <w:rFonts w:cstheme="minorHAnsi"/>
                <w:color w:val="000000"/>
                <w:lang w:val="en-US"/>
              </w:rPr>
              <w:t> in Hive followed by </w:t>
            </w:r>
            <w:proofErr w:type="spellStart"/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REFRESH</w:t>
            </w:r>
            <w:r w:rsidRPr="00CD4A78">
              <w:rPr>
                <w:rStyle w:val="HTML0"/>
                <w:rFonts w:cstheme="minorHAnsi"/>
                <w:color w:val="000000"/>
                <w:lang w:val="en-US"/>
              </w:rPr>
              <w:t>table_name</w:t>
            </w:r>
            <w:proofErr w:type="spellEnd"/>
            <w:r w:rsidRPr="00CD4A78">
              <w:rPr>
                <w:rFonts w:cstheme="minorHAnsi"/>
                <w:color w:val="000000"/>
                <w:lang w:val="en-US"/>
              </w:rPr>
              <w:t> in Impala.</w:t>
            </w:r>
          </w:p>
        </w:tc>
      </w:tr>
      <w:tr w:rsidR="00BA12B2" w:rsidRPr="00134F19" w:rsidTr="002D342E">
        <w:tc>
          <w:tcPr>
            <w:tcW w:w="1384" w:type="dxa"/>
            <w:vAlign w:val="center"/>
          </w:tcPr>
          <w:p w:rsidR="00BA12B2" w:rsidRPr="00CD4A78" w:rsidRDefault="00B24385" w:rsidP="002D342E">
            <w:pPr>
              <w:rPr>
                <w:rFonts w:cstheme="minorHAnsi"/>
                <w:color w:val="000000"/>
              </w:rPr>
            </w:pPr>
            <w:hyperlink r:id="rId17" w:anchor="seqfile" w:history="1">
              <w:proofErr w:type="spellStart"/>
              <w:r w:rsidR="00BA12B2" w:rsidRPr="00CD4A78">
                <w:rPr>
                  <w:rStyle w:val="ab"/>
                  <w:rFonts w:cstheme="minorHAnsi"/>
                </w:rPr>
                <w:t>SequenceFile</w:t>
              </w:r>
              <w:proofErr w:type="spellEnd"/>
            </w:hyperlink>
          </w:p>
        </w:tc>
        <w:tc>
          <w:tcPr>
            <w:tcW w:w="1559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t>Structured</w:t>
            </w:r>
            <w:proofErr w:type="spellEnd"/>
          </w:p>
        </w:tc>
        <w:tc>
          <w:tcPr>
            <w:tcW w:w="1455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t>Snappy</w:t>
            </w:r>
            <w:proofErr w:type="spellEnd"/>
            <w:r w:rsidRPr="00CD4A78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CD4A78">
              <w:rPr>
                <w:rFonts w:cstheme="minorHAnsi"/>
                <w:color w:val="000000"/>
              </w:rPr>
              <w:t>gzip</w:t>
            </w:r>
            <w:proofErr w:type="spellEnd"/>
            <w:r w:rsidRPr="00CD4A78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CD4A78">
              <w:rPr>
                <w:rFonts w:cstheme="minorHAnsi"/>
                <w:color w:val="000000"/>
              </w:rPr>
              <w:t>deflate</w:t>
            </w:r>
            <w:proofErr w:type="spellEnd"/>
            <w:r w:rsidRPr="00CD4A78">
              <w:rPr>
                <w:rFonts w:cstheme="minorHAnsi"/>
                <w:color w:val="000000"/>
              </w:rPr>
              <w:t>, bzip2</w:t>
            </w:r>
          </w:p>
        </w:tc>
        <w:tc>
          <w:tcPr>
            <w:tcW w:w="2432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</w:rPr>
            </w:pPr>
            <w:proofErr w:type="spellStart"/>
            <w:r w:rsidRPr="00CD4A78">
              <w:rPr>
                <w:rFonts w:cstheme="minorHAnsi"/>
                <w:color w:val="000000"/>
              </w:rPr>
              <w:t>Yes</w:t>
            </w:r>
            <w:proofErr w:type="spellEnd"/>
            <w:r w:rsidRPr="00CD4A78">
              <w:rPr>
                <w:rFonts w:cstheme="minorHAnsi"/>
                <w:color w:val="000000"/>
              </w:rPr>
              <w:t>.</w:t>
            </w:r>
          </w:p>
        </w:tc>
        <w:tc>
          <w:tcPr>
            <w:tcW w:w="2740" w:type="dxa"/>
            <w:vAlign w:val="center"/>
          </w:tcPr>
          <w:p w:rsidR="00BA12B2" w:rsidRPr="00CD4A78" w:rsidRDefault="00BA12B2" w:rsidP="002D342E">
            <w:pPr>
              <w:rPr>
                <w:rFonts w:cstheme="minorHAnsi"/>
                <w:color w:val="000000"/>
                <w:lang w:val="en-US"/>
              </w:rPr>
            </w:pPr>
            <w:r w:rsidRPr="00CD4A78">
              <w:rPr>
                <w:rFonts w:cstheme="minorHAnsi"/>
                <w:color w:val="000000"/>
                <w:lang w:val="en-US"/>
              </w:rPr>
              <w:t>No. Import data by using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LOAD DATA</w:t>
            </w:r>
            <w:r w:rsidRPr="00CD4A78">
              <w:rPr>
                <w:rFonts w:cstheme="minorHAnsi"/>
                <w:color w:val="000000"/>
                <w:lang w:val="en-US"/>
              </w:rPr>
              <w:t> on data files already in the right format, or use </w:t>
            </w:r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INSERT</w:t>
            </w:r>
            <w:r w:rsidRPr="00CD4A78">
              <w:rPr>
                <w:rFonts w:cstheme="minorHAnsi"/>
                <w:color w:val="000000"/>
                <w:lang w:val="en-US"/>
              </w:rPr>
              <w:t> in Hive followed by </w:t>
            </w:r>
            <w:proofErr w:type="spellStart"/>
            <w:r w:rsidRPr="00CD4A78">
              <w:rPr>
                <w:rStyle w:val="HTML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REFRESH</w:t>
            </w:r>
            <w:r w:rsidRPr="00CD4A78">
              <w:rPr>
                <w:rStyle w:val="HTML0"/>
                <w:rFonts w:cstheme="minorHAnsi"/>
                <w:color w:val="000000"/>
                <w:lang w:val="en-US"/>
              </w:rPr>
              <w:t>table_name</w:t>
            </w:r>
            <w:proofErr w:type="spellEnd"/>
            <w:r w:rsidRPr="00CD4A78">
              <w:rPr>
                <w:rFonts w:cstheme="minorHAnsi"/>
                <w:color w:val="000000"/>
                <w:lang w:val="en-US"/>
              </w:rPr>
              <w:t> in Impala.</w:t>
            </w:r>
          </w:p>
        </w:tc>
      </w:tr>
    </w:tbl>
    <w:p w:rsidR="00BA12B2" w:rsidRPr="00BA12B2" w:rsidRDefault="00BA12B2" w:rsidP="00BA12B2">
      <w:pPr>
        <w:rPr>
          <w:lang w:val="en-US"/>
        </w:rPr>
      </w:pPr>
    </w:p>
    <w:p w:rsidR="00BA12B2" w:rsidRPr="00CD4A78" w:rsidRDefault="00BA12B2" w:rsidP="00BA12B2">
      <w:r>
        <w:t xml:space="preserve">Источник: </w:t>
      </w:r>
      <w:r w:rsidRPr="00CD4A78">
        <w:t>https://impala.apache.org/docs/build/html/topics/impala_file_formats.html</w:t>
      </w:r>
    </w:p>
    <w:p w:rsidR="00BA12B2" w:rsidRDefault="00BA12B2" w:rsidP="00BA12B2">
      <w:pPr>
        <w:pStyle w:val="2"/>
      </w:pPr>
      <w:r>
        <w:t>Работа с метаданными и статистикой</w:t>
      </w:r>
    </w:p>
    <w:p w:rsidR="00BA12B2" w:rsidRPr="00A61254" w:rsidRDefault="00BA12B2" w:rsidP="00BA12B2">
      <w:pPr>
        <w:rPr>
          <w:rFonts w:cstheme="minorHAnsi"/>
        </w:rPr>
      </w:pPr>
      <w:r w:rsidRPr="00A61254">
        <w:rPr>
          <w:rFonts w:cstheme="minorHAnsi"/>
          <w:b/>
        </w:rPr>
        <w:t>Статистика</w:t>
      </w:r>
      <w:r w:rsidRPr="00A61254">
        <w:rPr>
          <w:rFonts w:cstheme="minorHAnsi"/>
        </w:rPr>
        <w:t xml:space="preserve"> в </w:t>
      </w:r>
      <w:r w:rsidRPr="00A61254">
        <w:rPr>
          <w:rFonts w:cstheme="minorHAnsi"/>
          <w:lang w:val="en-US"/>
        </w:rPr>
        <w:t>Impala</w:t>
      </w:r>
      <w:r w:rsidRPr="00A61254">
        <w:rPr>
          <w:rFonts w:cstheme="minorHAnsi"/>
        </w:rPr>
        <w:t xml:space="preserve">, как и в других базах данных, это информация о кардинальности таблицы и значениях столбцов, которая нужна для выбора оптимального плана запроса. В </w:t>
      </w:r>
      <w:r w:rsidRPr="00A61254">
        <w:rPr>
          <w:rFonts w:cstheme="minorHAnsi"/>
          <w:lang w:val="en-US"/>
        </w:rPr>
        <w:t>Impala</w:t>
      </w:r>
      <w:r w:rsidRPr="00A61254">
        <w:rPr>
          <w:rFonts w:cstheme="minorHAnsi"/>
        </w:rPr>
        <w:t xml:space="preserve"> есть 2 режима сбора статистики – обычный и инкрементальный. Инкрементальный режим работает по набору </w:t>
      </w:r>
      <w:proofErr w:type="spellStart"/>
      <w:r w:rsidRPr="00A61254">
        <w:rPr>
          <w:rFonts w:cstheme="minorHAnsi"/>
        </w:rPr>
        <w:t>партиций</w:t>
      </w:r>
      <w:proofErr w:type="spellEnd"/>
      <w:r w:rsidRPr="00A61254">
        <w:rPr>
          <w:rFonts w:cstheme="minorHAnsi"/>
        </w:rPr>
        <w:t xml:space="preserve">, его нужно использовать для больших </w:t>
      </w:r>
      <w:proofErr w:type="spellStart"/>
      <w:r w:rsidRPr="00A61254">
        <w:rPr>
          <w:rFonts w:cstheme="minorHAnsi"/>
        </w:rPr>
        <w:t>партицированных</w:t>
      </w:r>
      <w:proofErr w:type="spellEnd"/>
      <w:r w:rsidRPr="00A61254">
        <w:rPr>
          <w:rFonts w:cstheme="minorHAnsi"/>
        </w:rPr>
        <w:t xml:space="preserve"> таблиц. Эти режимы взаимоисключающие, то есть, если вы запускаете </w:t>
      </w:r>
      <w:r w:rsidRPr="00A61254">
        <w:rPr>
          <w:rFonts w:cstheme="minorHAnsi"/>
          <w:lang w:val="en-US"/>
        </w:rPr>
        <w:t>COMPUTE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INCREMENTAL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STATS</w:t>
      </w:r>
      <w:r w:rsidRPr="00A61254">
        <w:rPr>
          <w:rFonts w:cstheme="minorHAnsi"/>
        </w:rPr>
        <w:t xml:space="preserve"> по таблице, для которой посчитана обычная статистика, перед этим нужно отдать команду </w:t>
      </w:r>
      <w:r w:rsidRPr="00A61254">
        <w:rPr>
          <w:rFonts w:cstheme="minorHAnsi"/>
          <w:lang w:val="en-US"/>
        </w:rPr>
        <w:t>DROP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STATS</w:t>
      </w:r>
      <w:r w:rsidRPr="00A61254">
        <w:rPr>
          <w:rFonts w:cstheme="minorHAnsi"/>
        </w:rPr>
        <w:t xml:space="preserve"> (и наоборот).</w:t>
      </w:r>
    </w:p>
    <w:p w:rsidR="00BA12B2" w:rsidRPr="00A61254" w:rsidRDefault="00BA12B2" w:rsidP="00BA12B2">
      <w:pPr>
        <w:rPr>
          <w:rFonts w:cstheme="minorHAnsi"/>
        </w:rPr>
      </w:pPr>
      <w:r w:rsidRPr="00A61254">
        <w:rPr>
          <w:rFonts w:cstheme="minorHAnsi"/>
        </w:rPr>
        <w:t>Команды выглядят следующим образом. Для сбора обычной статистики:</w:t>
      </w:r>
    </w:p>
    <w:p w:rsidR="00BA12B2" w:rsidRPr="00A61254" w:rsidRDefault="00BA12B2" w:rsidP="00BA12B2">
      <w:pPr>
        <w:ind w:left="708"/>
        <w:rPr>
          <w:rFonts w:cstheme="minorHAnsi"/>
        </w:rPr>
      </w:pPr>
      <w:r w:rsidRPr="00A61254">
        <w:rPr>
          <w:rFonts w:cstheme="minorHAnsi"/>
          <w:lang w:val="en-US"/>
        </w:rPr>
        <w:lastRenderedPageBreak/>
        <w:t>COMPUTE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STATS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ACCOUNT</w:t>
      </w:r>
      <w:r w:rsidRPr="00A61254">
        <w:rPr>
          <w:rFonts w:cstheme="minorHAnsi"/>
        </w:rPr>
        <w:t>_</w:t>
      </w:r>
      <w:r w:rsidRPr="00A61254">
        <w:rPr>
          <w:rFonts w:cstheme="minorHAnsi"/>
          <w:lang w:val="en-US"/>
        </w:rPr>
        <w:t>HDIM</w:t>
      </w:r>
      <w:r w:rsidRPr="00A61254">
        <w:rPr>
          <w:rFonts w:cstheme="minorHAnsi"/>
        </w:rPr>
        <w:t>;</w:t>
      </w:r>
    </w:p>
    <w:p w:rsidR="00BA12B2" w:rsidRPr="00A61254" w:rsidRDefault="00BA12B2" w:rsidP="00BA12B2">
      <w:pPr>
        <w:rPr>
          <w:rFonts w:cstheme="minorHAnsi"/>
        </w:rPr>
      </w:pPr>
      <w:r w:rsidRPr="00A61254">
        <w:rPr>
          <w:rFonts w:cstheme="minorHAnsi"/>
        </w:rPr>
        <w:t xml:space="preserve">Для сбора инкрементальной статистики (возможны другие типы условий для выбора </w:t>
      </w:r>
      <w:proofErr w:type="spellStart"/>
      <w:r w:rsidRPr="00A61254">
        <w:rPr>
          <w:rFonts w:cstheme="minorHAnsi"/>
        </w:rPr>
        <w:t>партиций</w:t>
      </w:r>
      <w:proofErr w:type="spellEnd"/>
      <w:r w:rsidRPr="00A61254">
        <w:rPr>
          <w:rFonts w:cstheme="minorHAnsi"/>
        </w:rPr>
        <w:t>):</w:t>
      </w:r>
    </w:p>
    <w:p w:rsidR="00BA12B2" w:rsidRPr="00A61254" w:rsidRDefault="00BA12B2" w:rsidP="00BA12B2">
      <w:pPr>
        <w:ind w:left="708"/>
        <w:rPr>
          <w:rFonts w:cstheme="minorHAnsi"/>
          <w:lang w:val="en-US"/>
        </w:rPr>
      </w:pPr>
      <w:r w:rsidRPr="00A61254">
        <w:rPr>
          <w:rFonts w:cstheme="minorHAnsi"/>
          <w:lang w:val="en-US"/>
        </w:rPr>
        <w:t xml:space="preserve">COMPUTE INCREMENTAL STATS </w:t>
      </w:r>
      <w:proofErr w:type="spellStart"/>
      <w:r w:rsidRPr="00A61254">
        <w:rPr>
          <w:rFonts w:cstheme="minorHAnsi"/>
          <w:lang w:val="en-US"/>
        </w:rPr>
        <w:t>card_transaction</w:t>
      </w:r>
      <w:proofErr w:type="spellEnd"/>
      <w:r w:rsidRPr="00A61254">
        <w:rPr>
          <w:rFonts w:cstheme="minorHAnsi"/>
          <w:lang w:val="en-US"/>
        </w:rPr>
        <w:t xml:space="preserve"> (</w:t>
      </w:r>
      <w:proofErr w:type="spellStart"/>
      <w:r w:rsidRPr="00A61254">
        <w:rPr>
          <w:rFonts w:cstheme="minorHAnsi"/>
          <w:lang w:val="en-US"/>
        </w:rPr>
        <w:t>date_part</w:t>
      </w:r>
      <w:proofErr w:type="spellEnd"/>
      <w:r w:rsidRPr="00A61254">
        <w:rPr>
          <w:rFonts w:cstheme="minorHAnsi"/>
          <w:lang w:val="en-US"/>
        </w:rPr>
        <w:t xml:space="preserve"> BETWEEN 20170101 and 20170601);</w:t>
      </w:r>
    </w:p>
    <w:p w:rsidR="00BA12B2" w:rsidRPr="00A61254" w:rsidRDefault="00BA12B2" w:rsidP="00BA12B2">
      <w:pPr>
        <w:rPr>
          <w:rFonts w:cstheme="minorHAnsi"/>
        </w:rPr>
      </w:pPr>
      <w:r w:rsidRPr="00A61254">
        <w:rPr>
          <w:rFonts w:cstheme="minorHAnsi"/>
          <w:lang w:val="en-US"/>
        </w:rPr>
        <w:t>COMPUTE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INCREMENTAL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STATS</w:t>
      </w:r>
      <w:r w:rsidRPr="00A61254">
        <w:rPr>
          <w:rFonts w:cstheme="minorHAnsi"/>
        </w:rPr>
        <w:t xml:space="preserve">, вообще говоря, работает дольше </w:t>
      </w:r>
      <w:r w:rsidRPr="00A61254">
        <w:rPr>
          <w:rFonts w:cstheme="minorHAnsi"/>
          <w:lang w:val="en-US"/>
        </w:rPr>
        <w:t>COMPUTE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STATS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b/>
        </w:rPr>
        <w:t>на том же объеме данных</w:t>
      </w:r>
      <w:r w:rsidRPr="00A61254">
        <w:rPr>
          <w:rFonts w:cstheme="minorHAnsi"/>
        </w:rPr>
        <w:t xml:space="preserve">, поэтому его следует использовать для таблиц, в которых меняется ограниченный объем </w:t>
      </w:r>
      <w:proofErr w:type="spellStart"/>
      <w:r w:rsidRPr="00A61254">
        <w:rPr>
          <w:rFonts w:cstheme="minorHAnsi"/>
        </w:rPr>
        <w:t>партиций</w:t>
      </w:r>
      <w:proofErr w:type="spellEnd"/>
      <w:r w:rsidRPr="00A61254">
        <w:rPr>
          <w:rFonts w:cstheme="minorHAnsi"/>
        </w:rPr>
        <w:t>.</w:t>
      </w:r>
    </w:p>
    <w:p w:rsidR="00BA12B2" w:rsidRPr="00A61254" w:rsidRDefault="00BA12B2" w:rsidP="00BA12B2">
      <w:pPr>
        <w:rPr>
          <w:rFonts w:cstheme="minorHAnsi"/>
        </w:rPr>
      </w:pPr>
      <w:r w:rsidRPr="00A61254">
        <w:rPr>
          <w:rFonts w:cstheme="minorHAnsi"/>
        </w:rPr>
        <w:t xml:space="preserve">Согласно документации </w:t>
      </w:r>
      <w:r w:rsidRPr="00A61254">
        <w:rPr>
          <w:rFonts w:cstheme="minorHAnsi"/>
          <w:lang w:val="en-US"/>
        </w:rPr>
        <w:t>Impala</w:t>
      </w:r>
      <w:r w:rsidRPr="00A61254">
        <w:rPr>
          <w:rFonts w:cstheme="minorHAnsi"/>
        </w:rPr>
        <w:t xml:space="preserve">, следует обновлять статистику после добавления в таблицу более 30% строк от первоначального объема. </w:t>
      </w:r>
      <w:r w:rsidRPr="00CD79C4">
        <w:rPr>
          <w:rFonts w:cstheme="minorHAnsi"/>
          <w:b/>
        </w:rPr>
        <w:t xml:space="preserve">Выявлять несвежую статистику можно 2 способами: командами </w:t>
      </w:r>
      <w:r w:rsidRPr="00CD79C4">
        <w:rPr>
          <w:rFonts w:cstheme="minorHAnsi"/>
          <w:b/>
          <w:lang w:val="en-US"/>
        </w:rPr>
        <w:t>SHOW</w:t>
      </w:r>
      <w:r w:rsidRPr="00CD79C4">
        <w:rPr>
          <w:rFonts w:cstheme="minorHAnsi"/>
          <w:b/>
        </w:rPr>
        <w:t xml:space="preserve"> </w:t>
      </w:r>
      <w:r w:rsidRPr="00CD79C4">
        <w:rPr>
          <w:rFonts w:cstheme="minorHAnsi"/>
          <w:b/>
          <w:lang w:val="en-US"/>
        </w:rPr>
        <w:t>TABLE</w:t>
      </w:r>
      <w:r w:rsidRPr="00CD79C4">
        <w:rPr>
          <w:rFonts w:cstheme="minorHAnsi"/>
          <w:b/>
        </w:rPr>
        <w:t xml:space="preserve"> </w:t>
      </w:r>
      <w:r w:rsidRPr="00CD79C4">
        <w:rPr>
          <w:rFonts w:cstheme="minorHAnsi"/>
          <w:b/>
          <w:lang w:val="en-US"/>
        </w:rPr>
        <w:t>STATS</w:t>
      </w:r>
      <w:r w:rsidRPr="00CD79C4">
        <w:rPr>
          <w:rFonts w:cstheme="minorHAnsi"/>
          <w:b/>
        </w:rPr>
        <w:t xml:space="preserve"> или SHOW </w:t>
      </w:r>
      <w:r w:rsidRPr="00CD79C4">
        <w:rPr>
          <w:rFonts w:cstheme="minorHAnsi"/>
          <w:b/>
          <w:lang w:val="en-US"/>
        </w:rPr>
        <w:t>PARTITIONS</w:t>
      </w:r>
      <w:r w:rsidRPr="00CD79C4">
        <w:rPr>
          <w:rFonts w:cstheme="minorHAnsi"/>
          <w:b/>
        </w:rPr>
        <w:t xml:space="preserve"> (тогда значение поля #</w:t>
      </w:r>
      <w:r w:rsidRPr="00CD79C4">
        <w:rPr>
          <w:rFonts w:cstheme="minorHAnsi"/>
          <w:b/>
          <w:lang w:val="en-US"/>
        </w:rPr>
        <w:t>Rows</w:t>
      </w:r>
      <w:r w:rsidRPr="00CD79C4">
        <w:rPr>
          <w:rFonts w:cstheme="minorHAnsi"/>
          <w:b/>
        </w:rPr>
        <w:t xml:space="preserve">=-1) или просмотром вывода </w:t>
      </w:r>
      <w:r w:rsidRPr="00CD79C4">
        <w:rPr>
          <w:rFonts w:cstheme="minorHAnsi"/>
          <w:b/>
          <w:lang w:val="en-US"/>
        </w:rPr>
        <w:t>EXPLAIN</w:t>
      </w:r>
      <w:r w:rsidRPr="00CD79C4">
        <w:rPr>
          <w:rFonts w:cstheme="minorHAnsi"/>
          <w:b/>
        </w:rPr>
        <w:t xml:space="preserve"> (в шапке плана будет предупреждение).</w:t>
      </w:r>
    </w:p>
    <w:p w:rsidR="00BA12B2" w:rsidRPr="00A61254" w:rsidRDefault="00BA12B2" w:rsidP="00BA12B2">
      <w:pPr>
        <w:rPr>
          <w:rFonts w:cstheme="minorHAnsi"/>
        </w:rPr>
      </w:pPr>
      <w:r w:rsidRPr="00A61254">
        <w:rPr>
          <w:rFonts w:cstheme="minorHAnsi"/>
          <w:b/>
        </w:rPr>
        <w:t>Метаданные</w:t>
      </w:r>
      <w:r w:rsidRPr="00A61254">
        <w:rPr>
          <w:rFonts w:cstheme="minorHAnsi"/>
        </w:rPr>
        <w:t xml:space="preserve"> в </w:t>
      </w:r>
      <w:r w:rsidRPr="00A61254">
        <w:rPr>
          <w:rFonts w:cstheme="minorHAnsi"/>
          <w:lang w:val="en-US"/>
        </w:rPr>
        <w:t>Impala</w:t>
      </w:r>
      <w:r w:rsidRPr="00A61254">
        <w:rPr>
          <w:rFonts w:cstheme="minorHAnsi"/>
        </w:rPr>
        <w:t xml:space="preserve"> – это информация о том, в каких файлах и блоках </w:t>
      </w:r>
      <w:r w:rsidRPr="00A61254">
        <w:rPr>
          <w:rFonts w:cstheme="minorHAnsi"/>
          <w:lang w:val="en-US"/>
        </w:rPr>
        <w:t>HDFS</w:t>
      </w:r>
      <w:r w:rsidRPr="00A61254">
        <w:rPr>
          <w:rFonts w:cstheme="minorHAnsi"/>
        </w:rPr>
        <w:t xml:space="preserve"> хранятся данные таблицы. Эта информация в первую очередь нужна для корректной работы запроса, без этого запрос может упасть, если попытается прочитать несуществующий файл. Кроме того, </w:t>
      </w:r>
      <w:r w:rsidRPr="00A61254">
        <w:rPr>
          <w:rFonts w:cstheme="minorHAnsi"/>
          <w:lang w:val="en-US"/>
        </w:rPr>
        <w:t>Impala</w:t>
      </w:r>
      <w:r w:rsidRPr="00A61254">
        <w:rPr>
          <w:rFonts w:cstheme="minorHAnsi"/>
        </w:rPr>
        <w:t xml:space="preserve"> использует эту информацию для оптимизации выполнения запросов – чтобы сохранять локальность задачи при распределении запроса по </w:t>
      </w:r>
      <w:proofErr w:type="spellStart"/>
      <w:r w:rsidRPr="00A61254">
        <w:rPr>
          <w:rFonts w:cstheme="minorHAnsi"/>
        </w:rPr>
        <w:t>нодам</w:t>
      </w:r>
      <w:proofErr w:type="spellEnd"/>
      <w:r w:rsidRPr="00A61254">
        <w:rPr>
          <w:rFonts w:cstheme="minorHAnsi"/>
        </w:rPr>
        <w:t>.</w:t>
      </w:r>
    </w:p>
    <w:p w:rsidR="00BA12B2" w:rsidRPr="00A61254" w:rsidRDefault="00BA12B2" w:rsidP="00BA12B2">
      <w:pPr>
        <w:rPr>
          <w:rFonts w:cstheme="minorHAnsi"/>
        </w:rPr>
      </w:pPr>
      <w:r w:rsidRPr="00A61254">
        <w:rPr>
          <w:rFonts w:cstheme="minorHAnsi"/>
        </w:rPr>
        <w:t xml:space="preserve">Действия пользователя для обновления метаданных нужны только в том случае, если таблицы менялись в другом приложении, например, в </w:t>
      </w:r>
      <w:r w:rsidRPr="00A61254">
        <w:rPr>
          <w:rFonts w:cstheme="minorHAnsi"/>
          <w:lang w:val="en-US"/>
        </w:rPr>
        <w:t>Hive</w:t>
      </w:r>
      <w:r w:rsidRPr="00A61254">
        <w:rPr>
          <w:rFonts w:cstheme="minorHAnsi"/>
        </w:rPr>
        <w:t xml:space="preserve">. То есть влияние всех своих действий на метаданные таблиц </w:t>
      </w:r>
      <w:r w:rsidRPr="00A61254">
        <w:rPr>
          <w:rFonts w:cstheme="minorHAnsi"/>
          <w:lang w:val="en-US"/>
        </w:rPr>
        <w:t>Impala</w:t>
      </w:r>
      <w:r w:rsidRPr="00A61254">
        <w:rPr>
          <w:rFonts w:cstheme="minorHAnsi"/>
        </w:rPr>
        <w:t xml:space="preserve"> учитывает сама.</w:t>
      </w:r>
    </w:p>
    <w:p w:rsidR="00BA12B2" w:rsidRPr="00A61254" w:rsidRDefault="00BA12B2" w:rsidP="00BA12B2">
      <w:pPr>
        <w:rPr>
          <w:rFonts w:cstheme="minorHAnsi"/>
        </w:rPr>
      </w:pPr>
      <w:r w:rsidRPr="00A61254">
        <w:rPr>
          <w:rFonts w:cstheme="minorHAnsi"/>
        </w:rPr>
        <w:t>Для обновления метаданных используют 2 команды:</w:t>
      </w:r>
    </w:p>
    <w:p w:rsidR="00BA12B2" w:rsidRPr="00A61254" w:rsidRDefault="00BA12B2" w:rsidP="00BA12B2">
      <w:pPr>
        <w:ind w:left="708"/>
        <w:rPr>
          <w:rFonts w:cstheme="minorHAnsi"/>
        </w:rPr>
      </w:pPr>
      <w:r w:rsidRPr="00A61254">
        <w:rPr>
          <w:rFonts w:cstheme="minorHAnsi"/>
          <w:lang w:val="en-US"/>
        </w:rPr>
        <w:t>INVALIDATE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METADATA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BALANCE</w:t>
      </w:r>
      <w:r w:rsidRPr="00A61254">
        <w:rPr>
          <w:rFonts w:cstheme="minorHAnsi"/>
        </w:rPr>
        <w:t>_</w:t>
      </w:r>
      <w:r w:rsidRPr="00A61254">
        <w:rPr>
          <w:rFonts w:cstheme="minorHAnsi"/>
          <w:lang w:val="en-US"/>
        </w:rPr>
        <w:t>SSTAT</w:t>
      </w:r>
    </w:p>
    <w:p w:rsidR="00BA12B2" w:rsidRPr="00A61254" w:rsidRDefault="00BA12B2" w:rsidP="00BA12B2">
      <w:pPr>
        <w:rPr>
          <w:rFonts w:cstheme="minorHAnsi"/>
        </w:rPr>
      </w:pPr>
      <w:r w:rsidRPr="00A61254">
        <w:rPr>
          <w:rFonts w:cstheme="minorHAnsi"/>
        </w:rPr>
        <w:t xml:space="preserve">Сбрасывает все метаданные таблицы, так, что следующее обращение к ней вызывает их полный </w:t>
      </w:r>
      <w:proofErr w:type="spellStart"/>
      <w:r w:rsidRPr="00A61254">
        <w:rPr>
          <w:rFonts w:cstheme="minorHAnsi"/>
        </w:rPr>
        <w:t>пересбор</w:t>
      </w:r>
      <w:proofErr w:type="spellEnd"/>
      <w:r w:rsidRPr="00A61254">
        <w:rPr>
          <w:rFonts w:cstheme="minorHAnsi"/>
        </w:rPr>
        <w:t xml:space="preserve">. Более трудоемкая операция, нужно применять </w:t>
      </w:r>
      <w:r w:rsidRPr="00A61254">
        <w:rPr>
          <w:rFonts w:cstheme="minorHAnsi"/>
          <w:b/>
        </w:rPr>
        <w:t xml:space="preserve">только если таблицу создали в </w:t>
      </w:r>
      <w:r w:rsidRPr="00A61254">
        <w:rPr>
          <w:rFonts w:cstheme="minorHAnsi"/>
          <w:b/>
          <w:lang w:val="en-US"/>
        </w:rPr>
        <w:t>Hive</w:t>
      </w:r>
      <w:r w:rsidRPr="00A61254">
        <w:rPr>
          <w:rFonts w:cstheme="minorHAnsi"/>
        </w:rPr>
        <w:t xml:space="preserve">, чтобы сделать таблицу доступной для </w:t>
      </w:r>
      <w:r w:rsidRPr="00A61254">
        <w:rPr>
          <w:rFonts w:cstheme="minorHAnsi"/>
          <w:lang w:val="en-US"/>
        </w:rPr>
        <w:t>Impala</w:t>
      </w:r>
      <w:r w:rsidRPr="00A61254">
        <w:rPr>
          <w:rFonts w:cstheme="minorHAnsi"/>
        </w:rPr>
        <w:t>.</w:t>
      </w:r>
    </w:p>
    <w:p w:rsidR="00BA12B2" w:rsidRPr="00A61254" w:rsidRDefault="00BA12B2" w:rsidP="00BA12B2">
      <w:pPr>
        <w:ind w:left="708"/>
        <w:rPr>
          <w:rFonts w:cstheme="minorHAnsi"/>
        </w:rPr>
      </w:pPr>
      <w:r w:rsidRPr="00A61254">
        <w:rPr>
          <w:rFonts w:cstheme="minorHAnsi"/>
          <w:lang w:val="en-US"/>
        </w:rPr>
        <w:t>REFRESH</w:t>
      </w:r>
      <w:r w:rsidRPr="00A61254">
        <w:rPr>
          <w:rFonts w:cstheme="minorHAnsi"/>
        </w:rPr>
        <w:t xml:space="preserve"> </w:t>
      </w:r>
      <w:r w:rsidRPr="00A61254">
        <w:rPr>
          <w:rFonts w:cstheme="minorHAnsi"/>
          <w:lang w:val="en-US"/>
        </w:rPr>
        <w:t>BALANCE</w:t>
      </w:r>
      <w:r w:rsidRPr="00A61254">
        <w:rPr>
          <w:rFonts w:cstheme="minorHAnsi"/>
        </w:rPr>
        <w:t>_</w:t>
      </w:r>
      <w:r w:rsidRPr="00A61254">
        <w:rPr>
          <w:rFonts w:cstheme="minorHAnsi"/>
          <w:lang w:val="en-US"/>
        </w:rPr>
        <w:t>SSTAT</w:t>
      </w:r>
      <w:r w:rsidRPr="00A61254">
        <w:rPr>
          <w:rFonts w:cstheme="minorHAnsi"/>
        </w:rPr>
        <w:t>;</w:t>
      </w:r>
    </w:p>
    <w:p w:rsidR="00BA12B2" w:rsidRDefault="00BA12B2" w:rsidP="00BA12B2">
      <w:pPr>
        <w:rPr>
          <w:rFonts w:cstheme="minorHAnsi"/>
        </w:rPr>
      </w:pPr>
      <w:r w:rsidRPr="00A61254">
        <w:rPr>
          <w:rFonts w:cstheme="minorHAnsi"/>
        </w:rPr>
        <w:t>Операцию нужно выполнять, если поменялся состав файлов таблицы</w:t>
      </w:r>
      <w:r>
        <w:rPr>
          <w:rFonts w:cstheme="minorHAnsi"/>
        </w:rPr>
        <w:t>.</w:t>
      </w:r>
    </w:p>
    <w:p w:rsidR="00BA12B2" w:rsidRDefault="00BA12B2" w:rsidP="00BA12B2">
      <w:pPr>
        <w:rPr>
          <w:rFonts w:cstheme="minorHAnsi"/>
        </w:rPr>
      </w:pPr>
      <w:r>
        <w:rPr>
          <w:rFonts w:cstheme="minorHAnsi"/>
        </w:rPr>
        <w:t xml:space="preserve">Команду </w:t>
      </w:r>
      <w:r>
        <w:rPr>
          <w:rFonts w:cstheme="minorHAnsi"/>
          <w:lang w:val="en-US"/>
        </w:rPr>
        <w:t>INVALIDATE</w:t>
      </w:r>
      <w:r w:rsidRPr="00A61254">
        <w:rPr>
          <w:rFonts w:cstheme="minorHAnsi"/>
        </w:rPr>
        <w:t xml:space="preserve"> </w:t>
      </w:r>
      <w:r>
        <w:rPr>
          <w:rFonts w:cstheme="minorHAnsi"/>
          <w:lang w:val="en-US"/>
        </w:rPr>
        <w:t>METADATA</w:t>
      </w:r>
      <w:r w:rsidRPr="00A61254">
        <w:rPr>
          <w:rFonts w:cstheme="minorHAnsi"/>
        </w:rPr>
        <w:t xml:space="preserve"> </w:t>
      </w:r>
      <w:r>
        <w:rPr>
          <w:rFonts w:cstheme="minorHAnsi"/>
        </w:rPr>
        <w:t xml:space="preserve">можно также отдавать к сервису </w:t>
      </w:r>
      <w:r>
        <w:rPr>
          <w:rFonts w:cstheme="minorHAnsi"/>
          <w:lang w:val="en-US"/>
        </w:rPr>
        <w:t>Impala</w:t>
      </w:r>
      <w:r w:rsidRPr="00A61254">
        <w:rPr>
          <w:rFonts w:cstheme="minorHAnsi"/>
        </w:rPr>
        <w:t xml:space="preserve"> </w:t>
      </w:r>
      <w:r>
        <w:rPr>
          <w:rFonts w:cstheme="minorHAnsi"/>
        </w:rPr>
        <w:t xml:space="preserve">целиком – это </w:t>
      </w:r>
      <w:proofErr w:type="spellStart"/>
      <w:r>
        <w:rPr>
          <w:rFonts w:cstheme="minorHAnsi"/>
        </w:rPr>
        <w:t>инвалидирует</w:t>
      </w:r>
      <w:proofErr w:type="spellEnd"/>
      <w:r>
        <w:rPr>
          <w:rFonts w:cstheme="minorHAnsi"/>
        </w:rPr>
        <w:t xml:space="preserve"> все метаданные. Отдать команду к отдельной базе нельзя.</w:t>
      </w:r>
    </w:p>
    <w:p w:rsidR="00F2288E" w:rsidRDefault="00F2288E" w:rsidP="00BA12B2">
      <w:pPr>
        <w:rPr>
          <w:rFonts w:cstheme="minorHAnsi"/>
        </w:rPr>
      </w:pPr>
      <w:r>
        <w:rPr>
          <w:rFonts w:cstheme="minorHAnsi"/>
        </w:rPr>
        <w:t xml:space="preserve">Команду </w:t>
      </w:r>
      <w:r>
        <w:rPr>
          <w:rFonts w:cstheme="minorHAnsi"/>
          <w:lang w:val="en-US"/>
        </w:rPr>
        <w:t>REFRESH</w:t>
      </w:r>
      <w:r w:rsidRPr="00F2288E">
        <w:rPr>
          <w:rFonts w:cstheme="minorHAnsi"/>
        </w:rPr>
        <w:t xml:space="preserve"> </w:t>
      </w:r>
      <w:r>
        <w:rPr>
          <w:rFonts w:cstheme="minorHAnsi"/>
        </w:rPr>
        <w:t xml:space="preserve">можно выполнить нажав на соответствующую иконку в </w:t>
      </w:r>
      <w:r>
        <w:rPr>
          <w:rFonts w:cstheme="minorHAnsi"/>
          <w:lang w:val="en-US"/>
        </w:rPr>
        <w:t>Tables</w:t>
      </w:r>
      <w:r w:rsidRPr="00F2288E">
        <w:rPr>
          <w:rFonts w:cstheme="minorHAnsi"/>
        </w:rPr>
        <w:t xml:space="preserve"> </w:t>
      </w:r>
      <w:r>
        <w:rPr>
          <w:rFonts w:cstheme="minorHAnsi"/>
          <w:lang w:val="en-US"/>
        </w:rPr>
        <w:t>Browser</w:t>
      </w:r>
      <w:r>
        <w:rPr>
          <w:rFonts w:cstheme="minorHAnsi"/>
        </w:rPr>
        <w:t>-е в левом окне</w:t>
      </w:r>
    </w:p>
    <w:p w:rsidR="00F2288E" w:rsidRPr="00F2288E" w:rsidDel="00F945C4" w:rsidRDefault="00F2288E" w:rsidP="00BA12B2">
      <w:pPr>
        <w:rPr>
          <w:del w:id="370" w:author="Кабанов Владимир" w:date="2018-11-13T01:22:00Z"/>
          <w:rFonts w:cstheme="minorHAnsi"/>
        </w:rPr>
      </w:pPr>
      <w:del w:id="371" w:author="Кабанов Владимир" w:date="2018-11-13T01:20:00Z">
        <w:r w:rsidDel="00F945C4">
          <w:rPr>
            <w:noProof/>
            <w:lang w:eastAsia="ru-RU"/>
          </w:rPr>
          <w:lastRenderedPageBreak/>
          <w:drawing>
            <wp:inline distT="0" distB="0" distL="0" distR="0" wp14:anchorId="7EFAECD1" wp14:editId="7B5C1C49">
              <wp:extent cx="6264887" cy="3524250"/>
              <wp:effectExtent l="0" t="0" r="3175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9936" cy="35270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del w:id="372" w:author="Кабанов Владимир" w:date="2018-11-13T01:22:00Z">
        <w:r w:rsidDel="00F945C4">
          <w:rPr>
            <w:rFonts w:cstheme="minorHAnsi"/>
          </w:rPr>
          <w:delText xml:space="preserve"> </w:delText>
        </w:r>
      </w:del>
    </w:p>
    <w:p w:rsidR="00F2288E" w:rsidRPr="00A61254" w:rsidRDefault="00510EFE" w:rsidP="00BA12B2">
      <w:pPr>
        <w:rPr>
          <w:rFonts w:cstheme="minorHAnsi"/>
        </w:rPr>
      </w:pPr>
      <w:ins w:id="373" w:author="Кабанов Владимир" w:date="2018-11-13T01:22:00Z">
        <w:r>
          <w:rPr>
            <w:rFonts w:cstheme="minorHAnsi"/>
            <w:noProof/>
            <w:lang w:eastAsia="ru-RU"/>
          </w:rPr>
          <w:drawing>
            <wp:inline distT="0" distB="0" distL="0" distR="0">
              <wp:extent cx="6479540" cy="3846195"/>
              <wp:effectExtent l="0" t="0" r="0" b="1905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efresh.jpeg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9540" cy="3846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61254" w:rsidRDefault="00A61254" w:rsidP="00A61254">
      <w:pPr>
        <w:pStyle w:val="2"/>
      </w:pPr>
      <w:r>
        <w:t xml:space="preserve">Возможности </w:t>
      </w:r>
      <w:r>
        <w:rPr>
          <w:lang w:val="en-US"/>
        </w:rPr>
        <w:t>Impala</w:t>
      </w:r>
      <w:r w:rsidRPr="00BA12B2">
        <w:t xml:space="preserve"> </w:t>
      </w:r>
      <w:r>
        <w:t xml:space="preserve">в части </w:t>
      </w:r>
      <w:r w:rsidR="00CD79C4">
        <w:t xml:space="preserve">функций </w:t>
      </w:r>
      <w:r w:rsidR="00CD79C4">
        <w:rPr>
          <w:lang w:val="en-US"/>
        </w:rPr>
        <w:t>SQL</w:t>
      </w:r>
    </w:p>
    <w:p w:rsidR="00CD79C4" w:rsidRPr="00046F42" w:rsidRDefault="00CD79C4" w:rsidP="00CD79C4">
      <w:r>
        <w:rPr>
          <w:lang w:val="en-US"/>
        </w:rPr>
        <w:t>Impala</w:t>
      </w:r>
      <w:r w:rsidRPr="00CD79C4">
        <w:t xml:space="preserve"> </w:t>
      </w:r>
      <w:r>
        <w:t xml:space="preserve">обладает всеми стандартными возможностями </w:t>
      </w:r>
      <w:r>
        <w:rPr>
          <w:lang w:val="en-US"/>
        </w:rPr>
        <w:t>SQL</w:t>
      </w:r>
      <w:r>
        <w:t xml:space="preserve">. По сравнению с </w:t>
      </w:r>
      <w:r>
        <w:rPr>
          <w:lang w:val="en-US"/>
        </w:rPr>
        <w:t>Hive</w:t>
      </w:r>
      <w:r w:rsidRPr="00CD79C4">
        <w:t xml:space="preserve"> </w:t>
      </w:r>
      <w:r>
        <w:t xml:space="preserve">отсутствуют некоторые специальные возможности: нет функций для работы с </w:t>
      </w:r>
      <w:r>
        <w:rPr>
          <w:lang w:val="en-US"/>
        </w:rPr>
        <w:t>XML</w:t>
      </w:r>
      <w:r w:rsidRPr="00CD79C4">
        <w:t xml:space="preserve"> </w:t>
      </w:r>
      <w:r>
        <w:t xml:space="preserve">и </w:t>
      </w:r>
      <w:r>
        <w:rPr>
          <w:lang w:val="en-US"/>
        </w:rPr>
        <w:t>JSON</w:t>
      </w:r>
      <w:r>
        <w:t>.</w:t>
      </w:r>
      <w:r w:rsidR="00046F42" w:rsidRPr="00046F42">
        <w:t xml:space="preserve"> </w:t>
      </w:r>
      <w:r w:rsidR="00046F42">
        <w:rPr>
          <w:lang w:val="en-US"/>
        </w:rPr>
        <w:t>Impala</w:t>
      </w:r>
      <w:r w:rsidR="00046F42" w:rsidRPr="00046F42">
        <w:t xml:space="preserve"> </w:t>
      </w:r>
      <w:r w:rsidR="00046F42">
        <w:t xml:space="preserve">поддерживает </w:t>
      </w:r>
      <w:r w:rsidR="00046F42">
        <w:rPr>
          <w:lang w:val="en-US"/>
        </w:rPr>
        <w:t>nested</w:t>
      </w:r>
      <w:r w:rsidR="00046F42" w:rsidRPr="00046F42">
        <w:t xml:space="preserve"> </w:t>
      </w:r>
      <w:proofErr w:type="gramStart"/>
      <w:r w:rsidR="00046F42">
        <w:rPr>
          <w:lang w:val="en-US"/>
        </w:rPr>
        <w:t>types</w:t>
      </w:r>
      <w:proofErr w:type="gramEnd"/>
      <w:r w:rsidR="00046F42">
        <w:t xml:space="preserve"> но только на чтение (сделать </w:t>
      </w:r>
      <w:r w:rsidR="00046F42">
        <w:rPr>
          <w:lang w:val="en-US"/>
        </w:rPr>
        <w:t>insert</w:t>
      </w:r>
      <w:r w:rsidR="00046F42" w:rsidRPr="00046F42">
        <w:t xml:space="preserve"> </w:t>
      </w:r>
      <w:r w:rsidR="00046F42">
        <w:t xml:space="preserve">в таблицу с </w:t>
      </w:r>
      <w:r w:rsidR="00046F42">
        <w:rPr>
          <w:lang w:val="en-US"/>
        </w:rPr>
        <w:t>nested</w:t>
      </w:r>
      <w:r w:rsidR="00046F42" w:rsidRPr="00046F42">
        <w:t xml:space="preserve"> </w:t>
      </w:r>
      <w:r w:rsidR="00046F42">
        <w:rPr>
          <w:lang w:val="en-US"/>
        </w:rPr>
        <w:t>types</w:t>
      </w:r>
      <w:r w:rsidR="00046F42" w:rsidRPr="00046F42">
        <w:t xml:space="preserve"> </w:t>
      </w:r>
      <w:r w:rsidR="00046F42">
        <w:t xml:space="preserve">нельзя) и только в формате </w:t>
      </w:r>
      <w:r w:rsidR="00046F42">
        <w:rPr>
          <w:lang w:val="en-US"/>
        </w:rPr>
        <w:t>Parquet</w:t>
      </w:r>
      <w:r w:rsidR="00046F42" w:rsidRPr="00046F42">
        <w:t>.</w:t>
      </w:r>
    </w:p>
    <w:p w:rsidR="00A61254" w:rsidRPr="00A61254" w:rsidRDefault="00A61254" w:rsidP="00A6125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ru-RU"/>
        </w:rPr>
      </w:pPr>
      <w:r>
        <w:rPr>
          <w:rFonts w:eastAsia="Times New Roman" w:cstheme="minorHAnsi"/>
          <w:color w:val="222222"/>
          <w:lang w:eastAsia="ru-RU"/>
        </w:rPr>
        <w:t xml:space="preserve">Возможности 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Impala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> части UDF, UDAF:</w:t>
      </w:r>
    </w:p>
    <w:p w:rsidR="00A61254" w:rsidRPr="00A61254" w:rsidRDefault="00A61254" w:rsidP="00A612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ru-RU"/>
        </w:rPr>
      </w:pPr>
      <w:proofErr w:type="spellStart"/>
      <w:r w:rsidRPr="00A61254">
        <w:rPr>
          <w:rFonts w:eastAsia="Times New Roman" w:cstheme="minorHAnsi"/>
          <w:color w:val="222222"/>
          <w:lang w:eastAsia="ru-RU"/>
        </w:rPr>
        <w:t>Impala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 поддерживает как 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нативные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 UDF, написанные на C++, так и UDF на 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Java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, в частности, при некоторых условиях можно импортировать 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Hive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 UDF</w:t>
      </w:r>
    </w:p>
    <w:p w:rsidR="00A61254" w:rsidRDefault="00A61254" w:rsidP="00A612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ru-RU"/>
        </w:rPr>
      </w:pPr>
      <w:r w:rsidRPr="00A61254">
        <w:rPr>
          <w:rFonts w:eastAsia="Times New Roman" w:cstheme="minorHAnsi"/>
          <w:color w:val="222222"/>
          <w:lang w:eastAsia="ru-RU"/>
        </w:rPr>
        <w:t>согласно документации, функции на C++ работают</w:t>
      </w:r>
      <w:r>
        <w:rPr>
          <w:rFonts w:eastAsia="Times New Roman" w:cstheme="minorHAnsi"/>
          <w:color w:val="222222"/>
          <w:lang w:eastAsia="ru-RU"/>
        </w:rPr>
        <w:t xml:space="preserve"> на несколько порядков быстрее</w:t>
      </w:r>
    </w:p>
    <w:p w:rsidR="00A61254" w:rsidRPr="00A61254" w:rsidRDefault="00A61254" w:rsidP="00A612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ru-RU"/>
        </w:rPr>
      </w:pPr>
      <w:r w:rsidRPr="00A61254">
        <w:rPr>
          <w:rFonts w:eastAsia="Times New Roman" w:cstheme="minorHAnsi"/>
          <w:color w:val="222222"/>
          <w:lang w:eastAsia="ru-RU"/>
        </w:rPr>
        <w:lastRenderedPageBreak/>
        <w:t>возможно создавать UDF и UDAF (то есть агрегационные), нельзя создавать UDTF (табличные) или оконные</w:t>
      </w:r>
    </w:p>
    <w:p w:rsidR="00A61254" w:rsidRPr="00A61254" w:rsidRDefault="00A61254" w:rsidP="00A612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ru-RU"/>
        </w:rPr>
      </w:pPr>
      <w:proofErr w:type="spellStart"/>
      <w:r w:rsidRPr="00A61254">
        <w:rPr>
          <w:rFonts w:eastAsia="Times New Roman" w:cstheme="minorHAnsi"/>
          <w:color w:val="222222"/>
          <w:lang w:eastAsia="ru-RU"/>
        </w:rPr>
        <w:t>Impala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> не поддерживает вложенные типы данных в пользовательских функциях (ни в качестве входных, ни в качестве выходных параметров)</w:t>
      </w:r>
    </w:p>
    <w:p w:rsidR="00A61254" w:rsidRPr="00A61254" w:rsidRDefault="00A61254" w:rsidP="00A612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ru-RU"/>
        </w:rPr>
      </w:pPr>
      <w:proofErr w:type="spellStart"/>
      <w:r w:rsidRPr="00A61254">
        <w:rPr>
          <w:rFonts w:eastAsia="Times New Roman" w:cstheme="minorHAnsi"/>
          <w:color w:val="222222"/>
          <w:lang w:eastAsia="ru-RU"/>
        </w:rPr>
        <w:t>Impala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 не поддерживает 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timestamp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, 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char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 и 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varchar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 в качестве входных или выходных параметров пользовательских функций</w:t>
      </w:r>
    </w:p>
    <w:p w:rsidR="00A61254" w:rsidRPr="00A61254" w:rsidRDefault="00A61254" w:rsidP="00A612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ru-RU"/>
        </w:rPr>
      </w:pPr>
      <w:r w:rsidRPr="00A61254">
        <w:rPr>
          <w:rFonts w:eastAsia="Times New Roman" w:cstheme="minorHAnsi"/>
          <w:color w:val="222222"/>
          <w:lang w:eastAsia="ru-RU"/>
        </w:rPr>
        <w:t xml:space="preserve">условия, при которых можно импортировать 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Hive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 UDF</w:t>
      </w:r>
    </w:p>
    <w:p w:rsidR="00A61254" w:rsidRPr="00A61254" w:rsidRDefault="00A61254" w:rsidP="00A6125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  <w:lang w:eastAsia="ru-RU"/>
        </w:rPr>
      </w:pPr>
      <w:r w:rsidRPr="00A61254">
        <w:rPr>
          <w:rFonts w:eastAsia="Times New Roman" w:cstheme="minorHAnsi"/>
          <w:color w:val="222222"/>
          <w:lang w:eastAsia="ru-RU"/>
        </w:rPr>
        <w:t xml:space="preserve">можно импортировать только скалярные 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Hive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 UDF (UDAF нельзя)</w:t>
      </w:r>
    </w:p>
    <w:p w:rsidR="00A61254" w:rsidRPr="00A61254" w:rsidRDefault="00A61254" w:rsidP="00A6125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  <w:lang w:eastAsia="ru-RU"/>
        </w:rPr>
      </w:pPr>
      <w:r w:rsidRPr="00A61254">
        <w:rPr>
          <w:rFonts w:eastAsia="Times New Roman" w:cstheme="minorHAnsi"/>
          <w:color w:val="222222"/>
          <w:lang w:eastAsia="ru-RU"/>
        </w:rPr>
        <w:t xml:space="preserve">все типы данных в 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Hive</w:t>
      </w:r>
      <w:proofErr w:type="spellEnd"/>
      <w:r w:rsidRPr="00A61254">
        <w:rPr>
          <w:rFonts w:eastAsia="Times New Roman" w:cstheme="minorHAnsi"/>
          <w:color w:val="222222"/>
          <w:lang w:eastAsia="ru-RU"/>
        </w:rPr>
        <w:t xml:space="preserve"> UDF должны поддерживаться </w:t>
      </w:r>
      <w:proofErr w:type="spellStart"/>
      <w:r w:rsidRPr="00A61254">
        <w:rPr>
          <w:rFonts w:eastAsia="Times New Roman" w:cstheme="minorHAnsi"/>
          <w:color w:val="222222"/>
          <w:lang w:eastAsia="ru-RU"/>
        </w:rPr>
        <w:t>Impala</w:t>
      </w:r>
      <w:proofErr w:type="spellEnd"/>
    </w:p>
    <w:p w:rsidR="00A61254" w:rsidRPr="00A61254" w:rsidDel="00510EFE" w:rsidRDefault="00A61254" w:rsidP="00A61254">
      <w:pPr>
        <w:rPr>
          <w:del w:id="374" w:author="Кабанов Владимир" w:date="2018-11-13T01:23:00Z"/>
        </w:rPr>
      </w:pPr>
    </w:p>
    <w:p w:rsidR="00F2288E" w:rsidRPr="00134F19" w:rsidRDefault="00F2288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del w:id="375" w:author="Кабанов Владимир" w:date="2018-11-13T01:23:00Z">
        <w:r w:rsidDel="00510EFE">
          <w:br w:type="page"/>
        </w:r>
      </w:del>
    </w:p>
    <w:p w:rsidR="00A43EC8" w:rsidRDefault="00A43EC8" w:rsidP="00154832">
      <w:pPr>
        <w:pStyle w:val="1"/>
      </w:pPr>
      <w:r>
        <w:lastRenderedPageBreak/>
        <w:t>Часто встречающиеся вопросы</w:t>
      </w:r>
    </w:p>
    <w:p w:rsidR="00046F42" w:rsidRPr="00046F42" w:rsidRDefault="00046F42" w:rsidP="00046F42">
      <w:pPr>
        <w:pStyle w:val="a7"/>
        <w:numPr>
          <w:ilvl w:val="0"/>
          <w:numId w:val="8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A60115"/>
          <w:sz w:val="21"/>
          <w:szCs w:val="21"/>
          <w:lang w:val="en-US" w:eastAsia="ru-RU"/>
        </w:rPr>
      </w:pPr>
      <w:proofErr w:type="spellStart"/>
      <w:r w:rsidRPr="00046F42">
        <w:rPr>
          <w:lang w:val="en-US"/>
        </w:rPr>
        <w:t>Ошибка</w:t>
      </w:r>
      <w:proofErr w:type="spellEnd"/>
      <w:r w:rsidRPr="00046F42">
        <w:rPr>
          <w:lang w:val="en-US"/>
        </w:rPr>
        <w:t xml:space="preserve"> </w:t>
      </w:r>
      <w:proofErr w:type="spellStart"/>
      <w:r w:rsidRPr="00046F42">
        <w:rPr>
          <w:lang w:val="en-US"/>
        </w:rPr>
        <w:t>вида</w:t>
      </w:r>
      <w:proofErr w:type="spellEnd"/>
      <w:r w:rsidRPr="00046F42">
        <w:rPr>
          <w:lang w:val="en-US"/>
        </w:rPr>
        <w:t xml:space="preserve"> </w:t>
      </w:r>
      <w:proofErr w:type="spellStart"/>
      <w:r w:rsidRPr="00046F42">
        <w:rPr>
          <w:rFonts w:ascii="Helvetica" w:eastAsia="Times New Roman" w:hAnsi="Helvetica" w:cs="Helvetica"/>
          <w:color w:val="A60115"/>
          <w:sz w:val="21"/>
          <w:szCs w:val="21"/>
          <w:lang w:val="en-US" w:eastAsia="ru-RU"/>
        </w:rPr>
        <w:t>AnalysisException</w:t>
      </w:r>
      <w:proofErr w:type="spellEnd"/>
      <w:r w:rsidRPr="00046F42">
        <w:rPr>
          <w:rFonts w:ascii="Helvetica" w:eastAsia="Times New Roman" w:hAnsi="Helvetica" w:cs="Helvetica"/>
          <w:color w:val="A60115"/>
          <w:sz w:val="21"/>
          <w:szCs w:val="21"/>
          <w:lang w:val="en-US" w:eastAsia="ru-RU"/>
        </w:rPr>
        <w:t>: Failed to load metadata for table: '</w:t>
      </w:r>
      <w:proofErr w:type="spellStart"/>
      <w:r w:rsidRPr="00046F42">
        <w:rPr>
          <w:rFonts w:ascii="Helvetica" w:eastAsia="Times New Roman" w:hAnsi="Helvetica" w:cs="Helvetica"/>
          <w:color w:val="A60115"/>
          <w:sz w:val="21"/>
          <w:szCs w:val="21"/>
          <w:lang w:val="en-US" w:eastAsia="ru-RU"/>
        </w:rPr>
        <w:t>p_datalake.balance_agr</w:t>
      </w:r>
      <w:proofErr w:type="spellEnd"/>
      <w:r w:rsidRPr="00046F42">
        <w:rPr>
          <w:rFonts w:ascii="Helvetica" w:eastAsia="Times New Roman" w:hAnsi="Helvetica" w:cs="Helvetica"/>
          <w:color w:val="A60115"/>
          <w:sz w:val="21"/>
          <w:szCs w:val="21"/>
          <w:lang w:val="en-US" w:eastAsia="ru-RU"/>
        </w:rPr>
        <w:t xml:space="preserve">' CAUSED BY: </w:t>
      </w:r>
      <w:proofErr w:type="spellStart"/>
      <w:r w:rsidRPr="00046F42">
        <w:rPr>
          <w:rFonts w:ascii="Helvetica" w:eastAsia="Times New Roman" w:hAnsi="Helvetica" w:cs="Helvetica"/>
          <w:color w:val="A60115"/>
          <w:sz w:val="21"/>
          <w:szCs w:val="21"/>
          <w:lang w:val="en-US" w:eastAsia="ru-RU"/>
        </w:rPr>
        <w:t>TableLoadingException</w:t>
      </w:r>
      <w:proofErr w:type="spellEnd"/>
      <w:r w:rsidRPr="00046F42">
        <w:rPr>
          <w:rFonts w:ascii="Helvetica" w:eastAsia="Times New Roman" w:hAnsi="Helvetica" w:cs="Helvetica"/>
          <w:color w:val="A60115"/>
          <w:sz w:val="21"/>
          <w:szCs w:val="21"/>
          <w:lang w:val="en-US" w:eastAsia="ru-RU"/>
        </w:rPr>
        <w:t xml:space="preserve">: Unrecognized table type for table: </w:t>
      </w:r>
      <w:proofErr w:type="spellStart"/>
      <w:r w:rsidRPr="00046F42">
        <w:rPr>
          <w:rFonts w:ascii="Helvetica" w:eastAsia="Times New Roman" w:hAnsi="Helvetica" w:cs="Helvetica"/>
          <w:color w:val="A60115"/>
          <w:sz w:val="21"/>
          <w:szCs w:val="21"/>
          <w:lang w:val="en-US" w:eastAsia="ru-RU"/>
        </w:rPr>
        <w:t>p_datalake.balance_agr</w:t>
      </w:r>
      <w:proofErr w:type="spellEnd"/>
    </w:p>
    <w:p w:rsidR="00A43EC8" w:rsidRPr="005F4009" w:rsidRDefault="00046F42" w:rsidP="00A43EC8">
      <w:r>
        <w:t xml:space="preserve">- формат таблицы не является допустимым для </w:t>
      </w:r>
      <w:r>
        <w:rPr>
          <w:lang w:val="en-US"/>
        </w:rPr>
        <w:t>Impala</w:t>
      </w:r>
    </w:p>
    <w:p w:rsidR="00046F42" w:rsidRPr="00705CAD" w:rsidRDefault="00705CAD" w:rsidP="00046F42">
      <w:pPr>
        <w:pStyle w:val="a7"/>
        <w:numPr>
          <w:ilvl w:val="0"/>
          <w:numId w:val="8"/>
        </w:numPr>
        <w:rPr>
          <w:lang w:val="en-US"/>
        </w:rPr>
      </w:pPr>
      <w:r>
        <w:t>Ошибка</w:t>
      </w:r>
      <w:r w:rsidRPr="00705CAD">
        <w:rPr>
          <w:lang w:val="en-US"/>
        </w:rPr>
        <w:t xml:space="preserve"> </w:t>
      </w:r>
      <w:r>
        <w:t>вида</w:t>
      </w:r>
      <w:r w:rsidRPr="00705CAD">
        <w:rPr>
          <w:lang w:val="en-US"/>
        </w:rPr>
        <w:t xml:space="preserve"> </w:t>
      </w:r>
      <w:r w:rsidRPr="00705CAD">
        <w:rPr>
          <w:rFonts w:ascii="Helvetica" w:hAnsi="Helvetica" w:cs="Helvetica"/>
          <w:color w:val="A60115"/>
          <w:sz w:val="21"/>
          <w:szCs w:val="21"/>
          <w:shd w:val="clear" w:color="auto" w:fill="FBF5F5"/>
          <w:lang w:val="en-US"/>
        </w:rPr>
        <w:t xml:space="preserve">Disk I/O error: Failed to open HDFS file hdfs://bda31/user/u_m0weu/db/operation_tran/date_part=20120313/000000_0 Error(2): No such file or directory Root cause: </w:t>
      </w:r>
      <w:proofErr w:type="spellStart"/>
      <w:r w:rsidRPr="00705CAD">
        <w:rPr>
          <w:rFonts w:ascii="Helvetica" w:hAnsi="Helvetica" w:cs="Helvetica"/>
          <w:color w:val="A60115"/>
          <w:sz w:val="21"/>
          <w:szCs w:val="21"/>
          <w:shd w:val="clear" w:color="auto" w:fill="FBF5F5"/>
          <w:lang w:val="en-US"/>
        </w:rPr>
        <w:t>RemoteException</w:t>
      </w:r>
      <w:proofErr w:type="spellEnd"/>
      <w:r w:rsidRPr="00705CAD">
        <w:rPr>
          <w:rFonts w:ascii="Helvetica" w:hAnsi="Helvetica" w:cs="Helvetica"/>
          <w:color w:val="A60115"/>
          <w:sz w:val="21"/>
          <w:szCs w:val="21"/>
          <w:shd w:val="clear" w:color="auto" w:fill="FBF5F5"/>
          <w:lang w:val="en-US"/>
        </w:rPr>
        <w:t>: File does not exist: /user/u_m0weu/</w:t>
      </w:r>
      <w:proofErr w:type="spellStart"/>
      <w:r w:rsidRPr="00705CAD">
        <w:rPr>
          <w:rFonts w:ascii="Helvetica" w:hAnsi="Helvetica" w:cs="Helvetica"/>
          <w:color w:val="A60115"/>
          <w:sz w:val="21"/>
          <w:szCs w:val="21"/>
          <w:shd w:val="clear" w:color="auto" w:fill="FBF5F5"/>
          <w:lang w:val="en-US"/>
        </w:rPr>
        <w:t>db</w:t>
      </w:r>
      <w:proofErr w:type="spellEnd"/>
      <w:r w:rsidRPr="00705CAD">
        <w:rPr>
          <w:rFonts w:ascii="Helvetica" w:hAnsi="Helvetica" w:cs="Helvetica"/>
          <w:color w:val="A60115"/>
          <w:sz w:val="21"/>
          <w:szCs w:val="21"/>
          <w:shd w:val="clear" w:color="auto" w:fill="FBF5F5"/>
          <w:lang w:val="en-US"/>
        </w:rPr>
        <w:t>/</w:t>
      </w:r>
      <w:proofErr w:type="spellStart"/>
      <w:r w:rsidRPr="00705CAD">
        <w:rPr>
          <w:rFonts w:ascii="Helvetica" w:hAnsi="Helvetica" w:cs="Helvetica"/>
          <w:color w:val="A60115"/>
          <w:sz w:val="21"/>
          <w:szCs w:val="21"/>
          <w:shd w:val="clear" w:color="auto" w:fill="FBF5F5"/>
          <w:lang w:val="en-US"/>
        </w:rPr>
        <w:t>operation_tran</w:t>
      </w:r>
      <w:proofErr w:type="spellEnd"/>
      <w:r w:rsidRPr="00705CAD">
        <w:rPr>
          <w:rFonts w:ascii="Helvetica" w:hAnsi="Helvetica" w:cs="Helvetica"/>
          <w:color w:val="A60115"/>
          <w:sz w:val="21"/>
          <w:szCs w:val="21"/>
          <w:shd w:val="clear" w:color="auto" w:fill="FBF5F5"/>
          <w:lang w:val="en-US"/>
        </w:rPr>
        <w:t>/</w:t>
      </w:r>
      <w:proofErr w:type="spellStart"/>
      <w:r w:rsidRPr="00705CAD">
        <w:rPr>
          <w:rFonts w:ascii="Helvetica" w:hAnsi="Helvetica" w:cs="Helvetica"/>
          <w:color w:val="A60115"/>
          <w:sz w:val="21"/>
          <w:szCs w:val="21"/>
          <w:shd w:val="clear" w:color="auto" w:fill="FBF5F5"/>
          <w:lang w:val="en-US"/>
        </w:rPr>
        <w:t>date_part</w:t>
      </w:r>
      <w:proofErr w:type="spellEnd"/>
      <w:r w:rsidRPr="00705CAD">
        <w:rPr>
          <w:rFonts w:ascii="Helvetica" w:hAnsi="Helvetica" w:cs="Helvetica"/>
          <w:color w:val="A60115"/>
          <w:sz w:val="21"/>
          <w:szCs w:val="21"/>
          <w:shd w:val="clear" w:color="auto" w:fill="FBF5F5"/>
          <w:lang w:val="en-US"/>
        </w:rPr>
        <w:t>=20120313/000000_0</w:t>
      </w:r>
    </w:p>
    <w:p w:rsidR="00705CAD" w:rsidRPr="00705CAD" w:rsidRDefault="00705CAD" w:rsidP="00705CAD">
      <w:r>
        <w:t xml:space="preserve">- файловая структура таблицы изменилась, нужно выполнить </w:t>
      </w:r>
      <w:r w:rsidR="00EE6EDB">
        <w:rPr>
          <w:lang w:val="en-US"/>
        </w:rPr>
        <w:t>refresh</w:t>
      </w:r>
    </w:p>
    <w:sectPr w:rsidR="00705CAD" w:rsidRPr="00705CAD" w:rsidSect="00F2288E">
      <w:footerReference w:type="first" r:id="rId20"/>
      <w:pgSz w:w="11906" w:h="16838"/>
      <w:pgMar w:top="851" w:right="851" w:bottom="567" w:left="851" w:header="709" w:footer="1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385" w:rsidRDefault="00B24385" w:rsidP="007D4217">
      <w:pPr>
        <w:spacing w:after="0" w:line="240" w:lineRule="auto"/>
      </w:pPr>
      <w:r>
        <w:separator/>
      </w:r>
    </w:p>
  </w:endnote>
  <w:endnote w:type="continuationSeparator" w:id="0">
    <w:p w:rsidR="00B24385" w:rsidRDefault="00B24385" w:rsidP="007D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217" w:rsidRDefault="007D4217" w:rsidP="007D4217">
    <w:pPr>
      <w:pStyle w:val="21"/>
      <w:rPr>
        <w:noProof/>
      </w:rPr>
    </w:pPr>
    <w:r>
      <w:tab/>
    </w:r>
    <w:r>
      <w:rPr>
        <w:noProof/>
      </w:rPr>
      <w:t>Москва, 2018 г.</w:t>
    </w:r>
  </w:p>
  <w:p w:rsidR="007D4217" w:rsidRDefault="007D4217" w:rsidP="007D4217">
    <w:pPr>
      <w:pStyle w:val="ae"/>
      <w:tabs>
        <w:tab w:val="clear" w:pos="4844"/>
        <w:tab w:val="clear" w:pos="9689"/>
        <w:tab w:val="left" w:pos="297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385" w:rsidRDefault="00B24385" w:rsidP="007D4217">
      <w:pPr>
        <w:spacing w:after="0" w:line="240" w:lineRule="auto"/>
      </w:pPr>
      <w:r>
        <w:separator/>
      </w:r>
    </w:p>
  </w:footnote>
  <w:footnote w:type="continuationSeparator" w:id="0">
    <w:p w:rsidR="00B24385" w:rsidRDefault="00B24385" w:rsidP="007D4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A219A"/>
    <w:multiLevelType w:val="hybridMultilevel"/>
    <w:tmpl w:val="8F02A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125E"/>
    <w:multiLevelType w:val="hybridMultilevel"/>
    <w:tmpl w:val="C226A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30C23"/>
    <w:multiLevelType w:val="multilevel"/>
    <w:tmpl w:val="806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F7CD9"/>
    <w:multiLevelType w:val="hybridMultilevel"/>
    <w:tmpl w:val="B55C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1D65"/>
    <w:multiLevelType w:val="hybridMultilevel"/>
    <w:tmpl w:val="A08A5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D517D"/>
    <w:multiLevelType w:val="hybridMultilevel"/>
    <w:tmpl w:val="D7C4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A7F"/>
    <w:multiLevelType w:val="hybridMultilevel"/>
    <w:tmpl w:val="52609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67751"/>
    <w:multiLevelType w:val="hybridMultilevel"/>
    <w:tmpl w:val="5BFE8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8559A"/>
    <w:multiLevelType w:val="multilevel"/>
    <w:tmpl w:val="5EE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  <w15:person w15:author="Волков Станислав Владиславович">
    <w15:presenceInfo w15:providerId="None" w15:userId="Волков Станислав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9C"/>
    <w:rsid w:val="000005D9"/>
    <w:rsid w:val="00006260"/>
    <w:rsid w:val="00020504"/>
    <w:rsid w:val="00025BA8"/>
    <w:rsid w:val="00042553"/>
    <w:rsid w:val="00046F42"/>
    <w:rsid w:val="00064069"/>
    <w:rsid w:val="00065101"/>
    <w:rsid w:val="00086634"/>
    <w:rsid w:val="000A3143"/>
    <w:rsid w:val="000B7521"/>
    <w:rsid w:val="000C0436"/>
    <w:rsid w:val="000C6F70"/>
    <w:rsid w:val="000D5FC5"/>
    <w:rsid w:val="000E1DC5"/>
    <w:rsid w:val="000E3956"/>
    <w:rsid w:val="000E7340"/>
    <w:rsid w:val="000F327F"/>
    <w:rsid w:val="000F6484"/>
    <w:rsid w:val="00106D70"/>
    <w:rsid w:val="001100FB"/>
    <w:rsid w:val="00123EAB"/>
    <w:rsid w:val="001269B8"/>
    <w:rsid w:val="0013150A"/>
    <w:rsid w:val="001319CB"/>
    <w:rsid w:val="00134464"/>
    <w:rsid w:val="00134F19"/>
    <w:rsid w:val="00137182"/>
    <w:rsid w:val="001532AF"/>
    <w:rsid w:val="00154832"/>
    <w:rsid w:val="00155340"/>
    <w:rsid w:val="0016703C"/>
    <w:rsid w:val="00170909"/>
    <w:rsid w:val="001847E2"/>
    <w:rsid w:val="001D6484"/>
    <w:rsid w:val="00200EF0"/>
    <w:rsid w:val="002112BC"/>
    <w:rsid w:val="002148A2"/>
    <w:rsid w:val="0021668F"/>
    <w:rsid w:val="00221467"/>
    <w:rsid w:val="00234F85"/>
    <w:rsid w:val="00240E51"/>
    <w:rsid w:val="00243755"/>
    <w:rsid w:val="0025180F"/>
    <w:rsid w:val="00256C58"/>
    <w:rsid w:val="00271BE1"/>
    <w:rsid w:val="00273F1E"/>
    <w:rsid w:val="0029648D"/>
    <w:rsid w:val="002A0D48"/>
    <w:rsid w:val="002A48F9"/>
    <w:rsid w:val="002B1060"/>
    <w:rsid w:val="002C2444"/>
    <w:rsid w:val="002E1587"/>
    <w:rsid w:val="002E62C8"/>
    <w:rsid w:val="00354DD9"/>
    <w:rsid w:val="00354FDC"/>
    <w:rsid w:val="003676ED"/>
    <w:rsid w:val="00395979"/>
    <w:rsid w:val="00397A78"/>
    <w:rsid w:val="003A35D7"/>
    <w:rsid w:val="003C4B5E"/>
    <w:rsid w:val="003D4A49"/>
    <w:rsid w:val="003D5125"/>
    <w:rsid w:val="003D523B"/>
    <w:rsid w:val="003D5E6C"/>
    <w:rsid w:val="003E0A9D"/>
    <w:rsid w:val="003E1472"/>
    <w:rsid w:val="003E2148"/>
    <w:rsid w:val="003F2EA0"/>
    <w:rsid w:val="0040207A"/>
    <w:rsid w:val="00406349"/>
    <w:rsid w:val="00422334"/>
    <w:rsid w:val="004233CE"/>
    <w:rsid w:val="00432797"/>
    <w:rsid w:val="00445B41"/>
    <w:rsid w:val="004511A3"/>
    <w:rsid w:val="00470119"/>
    <w:rsid w:val="00475B1B"/>
    <w:rsid w:val="004764DE"/>
    <w:rsid w:val="004827FD"/>
    <w:rsid w:val="004869DA"/>
    <w:rsid w:val="00490BA0"/>
    <w:rsid w:val="004B453F"/>
    <w:rsid w:val="004C5A97"/>
    <w:rsid w:val="004D177F"/>
    <w:rsid w:val="004E0489"/>
    <w:rsid w:val="004E42A4"/>
    <w:rsid w:val="00510EFE"/>
    <w:rsid w:val="00511980"/>
    <w:rsid w:val="00512945"/>
    <w:rsid w:val="00550B39"/>
    <w:rsid w:val="00563652"/>
    <w:rsid w:val="005825AB"/>
    <w:rsid w:val="005A19FF"/>
    <w:rsid w:val="005A270B"/>
    <w:rsid w:val="005A3E47"/>
    <w:rsid w:val="005C3F92"/>
    <w:rsid w:val="005D117D"/>
    <w:rsid w:val="005E209C"/>
    <w:rsid w:val="005E3C18"/>
    <w:rsid w:val="005E64F2"/>
    <w:rsid w:val="005F4009"/>
    <w:rsid w:val="00602DD8"/>
    <w:rsid w:val="006031E7"/>
    <w:rsid w:val="00620A03"/>
    <w:rsid w:val="006329E6"/>
    <w:rsid w:val="00647216"/>
    <w:rsid w:val="00664A95"/>
    <w:rsid w:val="00665BE9"/>
    <w:rsid w:val="006824F8"/>
    <w:rsid w:val="00684E63"/>
    <w:rsid w:val="00687709"/>
    <w:rsid w:val="00692B27"/>
    <w:rsid w:val="006A172F"/>
    <w:rsid w:val="006A454F"/>
    <w:rsid w:val="006A7719"/>
    <w:rsid w:val="006B4638"/>
    <w:rsid w:val="006C103B"/>
    <w:rsid w:val="006E1818"/>
    <w:rsid w:val="006E2001"/>
    <w:rsid w:val="006E2DF6"/>
    <w:rsid w:val="006F4C49"/>
    <w:rsid w:val="00705CAD"/>
    <w:rsid w:val="00730A40"/>
    <w:rsid w:val="007512FE"/>
    <w:rsid w:val="00767EC8"/>
    <w:rsid w:val="007752D3"/>
    <w:rsid w:val="00797D44"/>
    <w:rsid w:val="007A003E"/>
    <w:rsid w:val="007B0235"/>
    <w:rsid w:val="007C03DB"/>
    <w:rsid w:val="007D4217"/>
    <w:rsid w:val="007F1306"/>
    <w:rsid w:val="00817593"/>
    <w:rsid w:val="0082179B"/>
    <w:rsid w:val="0082514A"/>
    <w:rsid w:val="00826527"/>
    <w:rsid w:val="0083043B"/>
    <w:rsid w:val="00844313"/>
    <w:rsid w:val="00847FFD"/>
    <w:rsid w:val="008645B5"/>
    <w:rsid w:val="0086670E"/>
    <w:rsid w:val="00874E6C"/>
    <w:rsid w:val="00890565"/>
    <w:rsid w:val="008A148D"/>
    <w:rsid w:val="008A67FA"/>
    <w:rsid w:val="008B1236"/>
    <w:rsid w:val="008B4E00"/>
    <w:rsid w:val="008C0CB2"/>
    <w:rsid w:val="008D5417"/>
    <w:rsid w:val="008D77C6"/>
    <w:rsid w:val="00910F95"/>
    <w:rsid w:val="00936BB0"/>
    <w:rsid w:val="00974AA9"/>
    <w:rsid w:val="00977180"/>
    <w:rsid w:val="0098796E"/>
    <w:rsid w:val="009A0C22"/>
    <w:rsid w:val="009C2F0D"/>
    <w:rsid w:val="009C3C55"/>
    <w:rsid w:val="009D26E5"/>
    <w:rsid w:val="009D5845"/>
    <w:rsid w:val="009E45A3"/>
    <w:rsid w:val="009F75F7"/>
    <w:rsid w:val="00A04A4D"/>
    <w:rsid w:val="00A15FF6"/>
    <w:rsid w:val="00A23D91"/>
    <w:rsid w:val="00A43EC8"/>
    <w:rsid w:val="00A61187"/>
    <w:rsid w:val="00A61254"/>
    <w:rsid w:val="00A66939"/>
    <w:rsid w:val="00A76822"/>
    <w:rsid w:val="00AA6B29"/>
    <w:rsid w:val="00AC2282"/>
    <w:rsid w:val="00AC3F3E"/>
    <w:rsid w:val="00AC50F8"/>
    <w:rsid w:val="00AD4A3C"/>
    <w:rsid w:val="00B12EF6"/>
    <w:rsid w:val="00B24385"/>
    <w:rsid w:val="00B41653"/>
    <w:rsid w:val="00B57EB4"/>
    <w:rsid w:val="00B73756"/>
    <w:rsid w:val="00B857AA"/>
    <w:rsid w:val="00B92DA5"/>
    <w:rsid w:val="00BA12B2"/>
    <w:rsid w:val="00BA7F31"/>
    <w:rsid w:val="00BC53DC"/>
    <w:rsid w:val="00C05FDC"/>
    <w:rsid w:val="00C12CA4"/>
    <w:rsid w:val="00C144C9"/>
    <w:rsid w:val="00C16C38"/>
    <w:rsid w:val="00C20A88"/>
    <w:rsid w:val="00C31A32"/>
    <w:rsid w:val="00C32B65"/>
    <w:rsid w:val="00C32D0B"/>
    <w:rsid w:val="00C400A1"/>
    <w:rsid w:val="00C47811"/>
    <w:rsid w:val="00C63398"/>
    <w:rsid w:val="00C77C10"/>
    <w:rsid w:val="00C815F9"/>
    <w:rsid w:val="00C862A8"/>
    <w:rsid w:val="00CB6713"/>
    <w:rsid w:val="00CD18CE"/>
    <w:rsid w:val="00CD4A78"/>
    <w:rsid w:val="00CD79C4"/>
    <w:rsid w:val="00CE416F"/>
    <w:rsid w:val="00CE69B9"/>
    <w:rsid w:val="00CF6768"/>
    <w:rsid w:val="00D05A59"/>
    <w:rsid w:val="00D06115"/>
    <w:rsid w:val="00D10330"/>
    <w:rsid w:val="00D34ACE"/>
    <w:rsid w:val="00D62948"/>
    <w:rsid w:val="00D62AD7"/>
    <w:rsid w:val="00D67174"/>
    <w:rsid w:val="00D7066F"/>
    <w:rsid w:val="00D83083"/>
    <w:rsid w:val="00D874FD"/>
    <w:rsid w:val="00D940B2"/>
    <w:rsid w:val="00D9665D"/>
    <w:rsid w:val="00DA7A6A"/>
    <w:rsid w:val="00DB2EAF"/>
    <w:rsid w:val="00DC663A"/>
    <w:rsid w:val="00DD3DB3"/>
    <w:rsid w:val="00DF2360"/>
    <w:rsid w:val="00E04C51"/>
    <w:rsid w:val="00E05218"/>
    <w:rsid w:val="00E11C39"/>
    <w:rsid w:val="00E236FD"/>
    <w:rsid w:val="00E266E0"/>
    <w:rsid w:val="00E33096"/>
    <w:rsid w:val="00E368FB"/>
    <w:rsid w:val="00E44D43"/>
    <w:rsid w:val="00E77A09"/>
    <w:rsid w:val="00E85BA1"/>
    <w:rsid w:val="00E87A35"/>
    <w:rsid w:val="00EC5AD1"/>
    <w:rsid w:val="00EC6B4C"/>
    <w:rsid w:val="00EC72E1"/>
    <w:rsid w:val="00ED681F"/>
    <w:rsid w:val="00ED6BC3"/>
    <w:rsid w:val="00ED7104"/>
    <w:rsid w:val="00ED753B"/>
    <w:rsid w:val="00EE6EDB"/>
    <w:rsid w:val="00EF056C"/>
    <w:rsid w:val="00EF60AF"/>
    <w:rsid w:val="00F01379"/>
    <w:rsid w:val="00F0157B"/>
    <w:rsid w:val="00F2288E"/>
    <w:rsid w:val="00F3218D"/>
    <w:rsid w:val="00F444EB"/>
    <w:rsid w:val="00F54037"/>
    <w:rsid w:val="00F6441C"/>
    <w:rsid w:val="00F734F9"/>
    <w:rsid w:val="00F90362"/>
    <w:rsid w:val="00F945C4"/>
    <w:rsid w:val="00FA3EBA"/>
    <w:rsid w:val="00FB247C"/>
    <w:rsid w:val="00FC7F3F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074CD2-7961-48CC-9DB6-6BCDE1FF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0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E2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1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E209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E209C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2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E20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E209C"/>
    <w:rPr>
      <w:rFonts w:eastAsiaTheme="minorEastAsia"/>
      <w:color w:val="5A5A5A" w:themeColor="text1" w:themeTint="A5"/>
      <w:spacing w:val="15"/>
    </w:rPr>
  </w:style>
  <w:style w:type="character" w:customStyle="1" w:styleId="il">
    <w:name w:val="il"/>
    <w:basedOn w:val="a0"/>
    <w:rsid w:val="005E209C"/>
  </w:style>
  <w:style w:type="paragraph" w:styleId="a7">
    <w:name w:val="List Paragraph"/>
    <w:basedOn w:val="a"/>
    <w:uiPriority w:val="34"/>
    <w:qFormat/>
    <w:rsid w:val="005E209C"/>
    <w:pPr>
      <w:ind w:left="720"/>
      <w:contextualSpacing/>
    </w:pPr>
  </w:style>
  <w:style w:type="table" w:styleId="a8">
    <w:name w:val="Table Grid"/>
    <w:basedOn w:val="a1"/>
    <w:uiPriority w:val="59"/>
    <w:rsid w:val="00E04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B1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04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76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764DE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12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1254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A61254"/>
    <w:rPr>
      <w:i/>
      <w:iCs/>
    </w:rPr>
  </w:style>
  <w:style w:type="paragraph" w:styleId="ac">
    <w:name w:val="header"/>
    <w:basedOn w:val="a"/>
    <w:link w:val="ad"/>
    <w:uiPriority w:val="99"/>
    <w:unhideWhenUsed/>
    <w:rsid w:val="007D42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D4217"/>
  </w:style>
  <w:style w:type="paragraph" w:styleId="ae">
    <w:name w:val="footer"/>
    <w:basedOn w:val="a"/>
    <w:link w:val="af"/>
    <w:uiPriority w:val="99"/>
    <w:unhideWhenUsed/>
    <w:rsid w:val="007D42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D4217"/>
  </w:style>
  <w:style w:type="paragraph" w:styleId="21">
    <w:name w:val="Quote"/>
    <w:basedOn w:val="a"/>
    <w:next w:val="a"/>
    <w:link w:val="22"/>
    <w:uiPriority w:val="29"/>
    <w:qFormat/>
    <w:rsid w:val="007D42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4217"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sid w:val="000A31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pala.apache.org/docs/build/html/topics/impala_parquet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mpala.apache.org/docs/build/html/topics/impala_seqfi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pala.apache.org/docs/build/html/topics/impala_rcfile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mpala.apache.org/docs/build/html/topics/impala_avro.html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pala.apache.org/docs/build/html/topics/impala_txtfile.html" TargetMode="External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53ACA0C034829A0170D1AA92E58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62E10-1312-432F-B605-41A9D8DE3B40}"/>
      </w:docPartPr>
      <w:docPartBody>
        <w:p w:rsidR="00027230" w:rsidRDefault="00732952" w:rsidP="00732952">
          <w:pPr>
            <w:pStyle w:val="A4953ACA0C034829A0170D1AA92E58F1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F287F6BAC1674835AEB7C841E5761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5E84A8-85C2-4053-912E-BDA5DED60AFB}"/>
      </w:docPartPr>
      <w:docPartBody>
        <w:p w:rsidR="00027230" w:rsidRDefault="00732952" w:rsidP="00732952">
          <w:pPr>
            <w:pStyle w:val="F287F6BAC1674835AEB7C841E5761E7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384A2E16D734280A6EA1AD74EDE4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324271-C710-4B3B-BF7A-FCD807EC62BC}"/>
      </w:docPartPr>
      <w:docPartBody>
        <w:p w:rsidR="00027230" w:rsidRDefault="00732952" w:rsidP="00732952">
          <w:pPr>
            <w:pStyle w:val="7384A2E16D734280A6EA1AD74EDE491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52"/>
    <w:rsid w:val="00027230"/>
    <w:rsid w:val="0020487D"/>
    <w:rsid w:val="00301C04"/>
    <w:rsid w:val="003424E8"/>
    <w:rsid w:val="0047380E"/>
    <w:rsid w:val="005E5292"/>
    <w:rsid w:val="00732952"/>
    <w:rsid w:val="00767EB7"/>
    <w:rsid w:val="0086182F"/>
    <w:rsid w:val="008A415F"/>
    <w:rsid w:val="00BA6100"/>
    <w:rsid w:val="00C52202"/>
    <w:rsid w:val="00DD25A2"/>
    <w:rsid w:val="00E3174E"/>
    <w:rsid w:val="00F15762"/>
    <w:rsid w:val="00F234BF"/>
    <w:rsid w:val="00F7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953ACA0C034829A0170D1AA92E58F1">
    <w:name w:val="A4953ACA0C034829A0170D1AA92E58F1"/>
    <w:rsid w:val="00732952"/>
  </w:style>
  <w:style w:type="paragraph" w:customStyle="1" w:styleId="F287F6BAC1674835AEB7C841E5761E73">
    <w:name w:val="F287F6BAC1674835AEB7C841E5761E73"/>
    <w:rsid w:val="00732952"/>
  </w:style>
  <w:style w:type="paragraph" w:customStyle="1" w:styleId="7384A2E16D734280A6EA1AD74EDE4917">
    <w:name w:val="7384A2E16D734280A6EA1AD74EDE4917"/>
    <w:rsid w:val="00732952"/>
  </w:style>
  <w:style w:type="paragraph" w:customStyle="1" w:styleId="E0769F09FD444E148FBFD32EADD9C60A">
    <w:name w:val="E0769F09FD444E148FBFD32EADD9C60A"/>
    <w:rsid w:val="00732952"/>
  </w:style>
  <w:style w:type="paragraph" w:customStyle="1" w:styleId="B984BC302A414FC6A363BA218AAECDD8">
    <w:name w:val="B984BC302A414FC6A363BA218AAECDD8"/>
    <w:rsid w:val="00732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Impala user guide</vt:lpstr>
    </vt:vector>
  </TitlesOfParts>
  <Company>АЛЬФА-БАНК</Company>
  <LinksUpToDate>false</LinksUpToDate>
  <CharactersWithSpaces>11531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Impala user guide</dc:title>
  <dc:subject>Введение в работу с Impala для новых пользователей</dc:subject>
  <dc:creator>Владимир Кабанов, Glowbyte Consulting</dc:creator>
  <cp:lastModifiedBy>Волков Станислав Владиславович</cp:lastModifiedBy>
  <cp:revision>2</cp:revision>
  <dcterms:created xsi:type="dcterms:W3CDTF">2018-11-13T09:35:00Z</dcterms:created>
  <dcterms:modified xsi:type="dcterms:W3CDTF">2018-11-13T09:35:00Z</dcterms:modified>
</cp:coreProperties>
</file>